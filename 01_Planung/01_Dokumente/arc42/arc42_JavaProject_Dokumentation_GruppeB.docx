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D0260" w14:textId="77777777" w:rsidR="00286C99" w:rsidRDefault="00286C99">
      <w:bookmarkStart w:id="0" w:name="_Toc22396690"/>
    </w:p>
    <w:p w14:paraId="5C70CE67" w14:textId="77777777" w:rsidR="00286C99" w:rsidRDefault="00286C99"/>
    <w:p w14:paraId="6EAB21BB" w14:textId="77777777" w:rsidR="00286C99" w:rsidRDefault="00286C99"/>
    <w:p w14:paraId="3639EB62" w14:textId="77777777" w:rsidR="00286C99" w:rsidRDefault="00286C99"/>
    <w:p w14:paraId="6707F088" w14:textId="77777777" w:rsidR="00286C99" w:rsidRDefault="00286C99" w:rsidP="00286C99">
      <w:pPr>
        <w:shd w:val="clear" w:color="auto" w:fill="C0C0C0"/>
        <w:outlineLvl w:val="0"/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SUBJECT  \* MERGEFORMAT </w:instrText>
      </w:r>
      <w:r>
        <w:rPr>
          <w:b/>
          <w:bCs/>
          <w:sz w:val="36"/>
        </w:rPr>
        <w:fldChar w:fldCharType="separate"/>
      </w:r>
      <w:r>
        <w:rPr>
          <w:b/>
          <w:bCs/>
          <w:sz w:val="36"/>
        </w:rPr>
        <w:t>Architekturdokumentation</w:t>
      </w:r>
      <w:r>
        <w:rPr>
          <w:b/>
          <w:bCs/>
          <w:sz w:val="36"/>
        </w:rPr>
        <w:fldChar w:fldCharType="end"/>
      </w:r>
    </w:p>
    <w:p w14:paraId="36A37AC2" w14:textId="77777777" w:rsidR="00286C99" w:rsidRDefault="00286C99">
      <w:pPr>
        <w:spacing w:line="240" w:lineRule="atLeast"/>
        <w:jc w:val="right"/>
        <w:rPr>
          <w:sz w:val="36"/>
        </w:rPr>
      </w:pPr>
    </w:p>
    <w:p w14:paraId="38A926CA" w14:textId="77777777" w:rsidR="00286C99" w:rsidRDefault="00286C99">
      <w:pPr>
        <w:spacing w:line="240" w:lineRule="atLeast"/>
        <w:jc w:val="right"/>
        <w:rPr>
          <w:sz w:val="36"/>
        </w:rPr>
      </w:pPr>
    </w:p>
    <w:p w14:paraId="4C41E3B5" w14:textId="77777777" w:rsidR="00286C99" w:rsidRDefault="00286C99">
      <w:pPr>
        <w:spacing w:line="240" w:lineRule="atLeast"/>
        <w:jc w:val="right"/>
        <w:rPr>
          <w:sz w:val="36"/>
        </w:rPr>
      </w:pPr>
    </w:p>
    <w:p w14:paraId="16C965CE" w14:textId="77777777" w:rsidR="00286C99" w:rsidRDefault="00286C99">
      <w:pPr>
        <w:spacing w:line="240" w:lineRule="atLeast"/>
        <w:jc w:val="right"/>
        <w:rPr>
          <w:sz w:val="36"/>
        </w:rPr>
      </w:pPr>
    </w:p>
    <w:p w14:paraId="47535B83" w14:textId="5401D23E" w:rsidR="00286C99" w:rsidRDefault="00286C99">
      <w:pPr>
        <w:spacing w:line="240" w:lineRule="atLeast"/>
        <w:jc w:val="right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TITLE  \* MERGEFORMAT </w:instrText>
      </w:r>
      <w:r>
        <w:rPr>
          <w:sz w:val="36"/>
        </w:rPr>
        <w:fldChar w:fldCharType="separate"/>
      </w:r>
      <w:r>
        <w:rPr>
          <w:sz w:val="36"/>
        </w:rPr>
        <w:t>&lt;</w:t>
      </w:r>
      <w:r w:rsidR="00DA658C">
        <w:rPr>
          <w:sz w:val="36"/>
        </w:rPr>
        <w:t>Mängel-Manager</w:t>
      </w:r>
      <w:r>
        <w:rPr>
          <w:sz w:val="36"/>
        </w:rPr>
        <w:t>&gt;</w:t>
      </w:r>
      <w:r>
        <w:rPr>
          <w:sz w:val="36"/>
        </w:rPr>
        <w:fldChar w:fldCharType="end"/>
      </w:r>
    </w:p>
    <w:p w14:paraId="63EA9BF6" w14:textId="77777777" w:rsidR="00286C99" w:rsidRDefault="00286C99">
      <w:pPr>
        <w:spacing w:line="240" w:lineRule="atLeast"/>
        <w:jc w:val="right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COMMENTS  \* MERGEFORMAT </w:instrText>
      </w:r>
      <w:r>
        <w:rPr>
          <w:sz w:val="36"/>
        </w:rPr>
        <w:fldChar w:fldCharType="end"/>
      </w:r>
    </w:p>
    <w:p w14:paraId="3A6E115F" w14:textId="77777777" w:rsidR="00286C99" w:rsidRDefault="00286C99">
      <w:pPr>
        <w:spacing w:line="240" w:lineRule="atLeast"/>
        <w:jc w:val="right"/>
        <w:rPr>
          <w:sz w:val="36"/>
        </w:rPr>
      </w:pPr>
    </w:p>
    <w:p w14:paraId="2B9D3DA8" w14:textId="77777777" w:rsidR="00286C99" w:rsidRDefault="00286C99">
      <w:pPr>
        <w:spacing w:line="240" w:lineRule="atLeast"/>
        <w:jc w:val="right"/>
        <w:rPr>
          <w:sz w:val="36"/>
        </w:rPr>
      </w:pPr>
    </w:p>
    <w:p w14:paraId="4A532F32" w14:textId="77777777" w:rsidR="00286C99" w:rsidRDefault="00286C99">
      <w:pPr>
        <w:spacing w:line="240" w:lineRule="atLeast"/>
        <w:jc w:val="left"/>
        <w:rPr>
          <w:sz w:val="36"/>
        </w:rPr>
      </w:pPr>
      <w:r>
        <w:rPr>
          <w:sz w:val="36"/>
        </w:rPr>
        <w:tab/>
        <w:t xml:space="preserve"> </w:t>
      </w:r>
    </w:p>
    <w:p w14:paraId="744670D8" w14:textId="77777777" w:rsidR="00286C99" w:rsidRDefault="00286C99">
      <w:pPr>
        <w:spacing w:line="240" w:lineRule="atLeast"/>
        <w:jc w:val="center"/>
      </w:pPr>
    </w:p>
    <w:p w14:paraId="4D640CF2" w14:textId="77777777" w:rsidR="00286C99" w:rsidRDefault="00286C99">
      <w:pPr>
        <w:pStyle w:val="Kopfzeile"/>
        <w:tabs>
          <w:tab w:val="clear" w:pos="4536"/>
          <w:tab w:val="clear" w:pos="9072"/>
        </w:tabs>
        <w:spacing w:before="120" w:line="240" w:lineRule="atLeast"/>
      </w:pPr>
    </w:p>
    <w:p w14:paraId="12519122" w14:textId="77777777" w:rsidR="00286C99" w:rsidRDefault="00286C99">
      <w:pPr>
        <w:spacing w:line="240" w:lineRule="atLeast"/>
        <w:jc w:val="center"/>
      </w:pPr>
    </w:p>
    <w:p w14:paraId="5E398A6F" w14:textId="77777777" w:rsidR="00286C99" w:rsidRDefault="00286C99">
      <w:pPr>
        <w:spacing w:line="240" w:lineRule="atLeast"/>
        <w:jc w:val="center"/>
      </w:pPr>
      <w:r>
        <w:t>erstellt von</w:t>
      </w:r>
    </w:p>
    <w:p w14:paraId="6080B04B" w14:textId="77777777" w:rsidR="00286C99" w:rsidRDefault="00286C99">
      <w:pPr>
        <w:spacing w:line="240" w:lineRule="atLeast"/>
        <w:jc w:val="center"/>
      </w:pPr>
      <w:r>
        <w:br/>
      </w:r>
    </w:p>
    <w:p w14:paraId="43F823A2" w14:textId="77777777" w:rsidR="00286C99" w:rsidRDefault="00286C99">
      <w:pPr>
        <w:spacing w:line="240" w:lineRule="atLeast"/>
        <w:jc w:val="center"/>
      </w:pPr>
      <w:r>
        <w:br/>
      </w:r>
    </w:p>
    <w:p w14:paraId="217BD765" w14:textId="77777777" w:rsidR="00286C99" w:rsidRDefault="00286C99">
      <w:pPr>
        <w:spacing w:line="240" w:lineRule="atLeast"/>
        <w:jc w:val="center"/>
      </w:pPr>
    </w:p>
    <w:p w14:paraId="2702F37E" w14:textId="35FBD043" w:rsidR="00286C99" w:rsidRDefault="00855B5B">
      <w:pPr>
        <w:spacing w:line="240" w:lineRule="atLeast"/>
        <w:jc w:val="center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286C99">
        <w:rPr>
          <w:noProof/>
        </w:rPr>
        <w:t>&lt;</w:t>
      </w:r>
      <w:r w:rsidR="00DA658C">
        <w:rPr>
          <w:noProof/>
        </w:rPr>
        <w:t>Gruppe B</w:t>
      </w:r>
      <w:r w:rsidR="00286C99">
        <w:rPr>
          <w:noProof/>
        </w:rPr>
        <w:t>&gt;</w:t>
      </w:r>
      <w:r>
        <w:rPr>
          <w:noProof/>
        </w:rPr>
        <w:fldChar w:fldCharType="end"/>
      </w:r>
    </w:p>
    <w:p w14:paraId="3743EC49" w14:textId="77777777" w:rsidR="00286C99" w:rsidRDefault="00286C99">
      <w:pPr>
        <w:spacing w:line="240" w:lineRule="atLeast"/>
        <w:jc w:val="center"/>
      </w:pPr>
    </w:p>
    <w:p w14:paraId="43CC793F" w14:textId="55CBD4D6" w:rsidR="00286C99" w:rsidRDefault="005675D4">
      <w:pPr>
        <w:spacing w:line="240" w:lineRule="atLeast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Template Revision: 6</w:t>
      </w:r>
      <w:r w:rsidR="00286C99">
        <w:rPr>
          <w:i/>
          <w:iCs/>
          <w:lang w:val="en-US"/>
        </w:rPr>
        <w:t>.</w:t>
      </w:r>
      <w:r w:rsidR="00850334">
        <w:rPr>
          <w:i/>
          <w:iCs/>
          <w:lang w:val="en-US"/>
        </w:rPr>
        <w:t>0</w:t>
      </w:r>
      <w:r w:rsidR="00286C99">
        <w:rPr>
          <w:i/>
          <w:iCs/>
          <w:lang w:val="en-US"/>
        </w:rPr>
        <w:t xml:space="preserve"> DE</w:t>
      </w:r>
      <w:r>
        <w:rPr>
          <w:i/>
          <w:iCs/>
          <w:lang w:val="en-US"/>
        </w:rPr>
        <w:t xml:space="preserve"> (Re</w:t>
      </w:r>
      <w:r w:rsidR="001406B4">
        <w:rPr>
          <w:i/>
          <w:iCs/>
          <w:lang w:val="en-US"/>
        </w:rPr>
        <w:t>lease Candidate</w:t>
      </w:r>
      <w:proofErr w:type="gramStart"/>
      <w:r w:rsidR="00EA1D06">
        <w:rPr>
          <w:i/>
          <w:iCs/>
          <w:lang w:val="en-US"/>
        </w:rPr>
        <w:t>)</w:t>
      </w:r>
      <w:proofErr w:type="gramEnd"/>
      <w:r w:rsidR="00286C99">
        <w:rPr>
          <w:i/>
          <w:iCs/>
          <w:lang w:val="en-US"/>
        </w:rPr>
        <w:br/>
      </w:r>
      <w:r w:rsidR="001406B4" w:rsidRPr="00CE3384">
        <w:rPr>
          <w:i/>
          <w:iCs/>
          <w:lang w:val="fr-CH"/>
          <w:rPrChange w:id="1" w:author="Demir Cihan W.BSCWIVZ.1401" w:date="2015-03-16T13:15:00Z">
            <w:rPr>
              <w:i/>
              <w:iCs/>
            </w:rPr>
          </w:rPrChange>
        </w:rPr>
        <w:t>1</w:t>
      </w:r>
      <w:ins w:id="2" w:author="Gernot Starke" w:date="2012-03-19T19:10:00Z">
        <w:r w:rsidR="00867DEA" w:rsidRPr="00CE3384">
          <w:rPr>
            <w:i/>
            <w:iCs/>
            <w:lang w:val="fr-CH"/>
            <w:rPrChange w:id="3" w:author="Demir Cihan W.BSCWIVZ.1401" w:date="2015-03-16T13:15:00Z">
              <w:rPr>
                <w:i/>
                <w:iCs/>
              </w:rPr>
            </w:rPrChange>
          </w:rPr>
          <w:t>9</w:t>
        </w:r>
      </w:ins>
      <w:r w:rsidR="001406B4" w:rsidRPr="00CE3384">
        <w:rPr>
          <w:i/>
          <w:iCs/>
          <w:lang w:val="fr-CH"/>
          <w:rPrChange w:id="4" w:author="Demir Cihan W.BSCWIVZ.1401" w:date="2015-03-16T13:15:00Z">
            <w:rPr>
              <w:i/>
              <w:iCs/>
            </w:rPr>
          </w:rPrChange>
        </w:rPr>
        <w:t xml:space="preserve">. </w:t>
      </w:r>
      <w:ins w:id="5" w:author="Gernot Starke" w:date="2012-03-19T19:10:00Z">
        <w:r w:rsidR="00867DEA">
          <w:rPr>
            <w:i/>
            <w:iCs/>
          </w:rPr>
          <w:t>März</w:t>
        </w:r>
        <w:r w:rsidR="00867DEA">
          <w:rPr>
            <w:i/>
            <w:iCs/>
            <w:lang w:val="en-US"/>
          </w:rPr>
          <w:t xml:space="preserve"> </w:t>
        </w:r>
      </w:ins>
      <w:r w:rsidR="00286C99">
        <w:rPr>
          <w:i/>
          <w:iCs/>
          <w:lang w:val="en-US"/>
        </w:rPr>
        <w:t>20</w:t>
      </w:r>
      <w:r>
        <w:rPr>
          <w:i/>
          <w:iCs/>
          <w:lang w:val="en-US"/>
        </w:rPr>
        <w:t>12</w:t>
      </w:r>
    </w:p>
    <w:p w14:paraId="16543FBB" w14:textId="77777777" w:rsidR="00286C99" w:rsidRDefault="00286C99">
      <w:pPr>
        <w:spacing w:line="240" w:lineRule="atLeast"/>
        <w:jc w:val="center"/>
        <w:rPr>
          <w:i/>
          <w:i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160"/>
        <w:gridCol w:w="1896"/>
      </w:tblGrid>
      <w:tr w:rsidR="00286C99" w14:paraId="55E9CA3B" w14:textId="77777777">
        <w:tc>
          <w:tcPr>
            <w:tcW w:w="7848" w:type="dxa"/>
          </w:tcPr>
          <w:p w14:paraId="391D943E" w14:textId="055E5317" w:rsidR="00286C99" w:rsidRPr="00DF4714" w:rsidRDefault="00286C99" w:rsidP="005572C6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We acknowledge that this document uses material from the arc 42 architecture </w:t>
            </w:r>
            <w:r>
              <w:rPr>
                <w:bCs/>
                <w:sz w:val="20"/>
                <w:szCs w:val="20"/>
                <w:lang w:val="en-US"/>
              </w:rPr>
              <w:br/>
              <w:t xml:space="preserve">template, </w:t>
            </w:r>
            <w:hyperlink r:id="rId8" w:history="1">
              <w:r>
                <w:rPr>
                  <w:rStyle w:val="Hyperlink"/>
                  <w:bCs/>
                  <w:sz w:val="20"/>
                  <w:szCs w:val="20"/>
                  <w:lang w:val="en-US"/>
                </w:rPr>
                <w:t>http://www.arc42.de</w:t>
              </w:r>
            </w:hyperlink>
            <w:r>
              <w:rPr>
                <w:bCs/>
                <w:sz w:val="20"/>
                <w:szCs w:val="20"/>
                <w:lang w:val="en-US"/>
              </w:rPr>
              <w:t>. Created by</w:t>
            </w:r>
            <w:r>
              <w:rPr>
                <w:bCs/>
                <w:sz w:val="20"/>
                <w:szCs w:val="20"/>
              </w:rPr>
              <w:t xml:space="preserve"> Dr. Peter </w:t>
            </w:r>
            <w:proofErr w:type="spellStart"/>
            <w:r>
              <w:rPr>
                <w:bCs/>
                <w:sz w:val="20"/>
                <w:szCs w:val="20"/>
              </w:rPr>
              <w:t>Hruschka</w:t>
            </w:r>
            <w:proofErr w:type="spellEnd"/>
            <w:r>
              <w:rPr>
                <w:bCs/>
                <w:sz w:val="20"/>
                <w:szCs w:val="20"/>
              </w:rPr>
              <w:t xml:space="preserve"> &amp; Dr. Gernot Starke.</w:t>
            </w:r>
            <w:r w:rsidR="00DF4714">
              <w:rPr>
                <w:bCs/>
                <w:sz w:val="20"/>
                <w:szCs w:val="20"/>
              </w:rPr>
              <w:t xml:space="preserve"> </w:t>
            </w:r>
            <w:r w:rsidR="005572C6">
              <w:rPr>
                <w:bCs/>
                <w:sz w:val="20"/>
                <w:szCs w:val="20"/>
                <w:lang w:val="en-US"/>
              </w:rPr>
              <w:t>For additional contributors see arc42.de/</w:t>
            </w:r>
            <w:r w:rsidR="007D1D37">
              <w:rPr>
                <w:bCs/>
                <w:sz w:val="20"/>
                <w:szCs w:val="20"/>
                <w:lang w:val="en-US"/>
              </w:rPr>
              <w:t>about/</w:t>
            </w:r>
            <w:r w:rsidR="005572C6">
              <w:rPr>
                <w:bCs/>
                <w:sz w:val="20"/>
                <w:szCs w:val="20"/>
                <w:lang w:val="en-US"/>
              </w:rPr>
              <w:t>contributors</w:t>
            </w:r>
            <w:r w:rsidR="007D1D37">
              <w:rPr>
                <w:bCs/>
                <w:sz w:val="20"/>
                <w:szCs w:val="20"/>
                <w:lang w:val="en-US"/>
              </w:rPr>
              <w:t>.html</w:t>
            </w:r>
          </w:p>
        </w:tc>
        <w:tc>
          <w:tcPr>
            <w:tcW w:w="1929" w:type="dxa"/>
          </w:tcPr>
          <w:p w14:paraId="3ECCE7EA" w14:textId="5D933855" w:rsidR="00286C99" w:rsidRDefault="00CE338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CH" w:eastAsia="de-CH"/>
              </w:rPr>
              <w:drawing>
                <wp:anchor distT="0" distB="0" distL="114300" distR="114300" simplePos="0" relativeHeight="251657728" behindDoc="0" locked="1" layoutInCell="1" allowOverlap="1" wp14:anchorId="329AC159" wp14:editId="1939E858">
                  <wp:simplePos x="0" y="0"/>
                  <wp:positionH relativeFrom="character">
                    <wp:posOffset>45720</wp:posOffset>
                  </wp:positionH>
                  <wp:positionV relativeFrom="line">
                    <wp:posOffset>44450</wp:posOffset>
                  </wp:positionV>
                  <wp:extent cx="939800" cy="469900"/>
                  <wp:effectExtent l="0" t="0" r="0" b="6350"/>
                  <wp:wrapNone/>
                  <wp:docPr id="4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469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2AD4">
              <w:rPr>
                <w:noProof/>
                <w:sz w:val="20"/>
                <w:szCs w:val="20"/>
                <w:lang w:val="de-CH" w:eastAsia="de-CH"/>
              </w:rPr>
              <mc:AlternateContent>
                <mc:Choice Requires="wps">
                  <w:drawing>
                    <wp:inline distT="0" distB="0" distL="0" distR="0" wp14:anchorId="75F8465A" wp14:editId="50AFCE6D">
                      <wp:extent cx="944880" cy="477520"/>
                      <wp:effectExtent l="0" t="0" r="0" b="0"/>
                      <wp:docPr id="3" name="AutoShap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44880" cy="477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94DAC5" id="AutoShape 4" o:spid="_x0000_s1026" style="width:74.4pt;height: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05002B8E" w14:textId="77777777" w:rsidR="00286C99" w:rsidRDefault="00286C99">
      <w:pPr>
        <w:rPr>
          <w:sz w:val="36"/>
        </w:rPr>
      </w:pPr>
    </w:p>
    <w:p w14:paraId="72938C32" w14:textId="77777777" w:rsidR="00286C99" w:rsidRPr="00D62916" w:rsidRDefault="00286C99" w:rsidP="00286C99">
      <w:pPr>
        <w:sectPr w:rsidR="00286C99" w:rsidRPr="00D62916">
          <w:pgSz w:w="11900" w:h="16840"/>
          <w:pgMar w:top="1417" w:right="1417" w:bottom="1134" w:left="1417" w:header="708" w:footer="708" w:gutter="0"/>
          <w:cols w:space="708"/>
        </w:sectPr>
      </w:pPr>
    </w:p>
    <w:p w14:paraId="21766169" w14:textId="77777777" w:rsidR="00286C99" w:rsidRDefault="00286C99" w:rsidP="00286C99">
      <w:pPr>
        <w:pageBreakBefore/>
        <w:jc w:val="lef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Änderungsübersicht </w:t>
      </w:r>
    </w:p>
    <w:p w14:paraId="5583CDBD" w14:textId="77777777" w:rsidR="00286C99" w:rsidRDefault="00286C99"/>
    <w:p w14:paraId="3C78A846" w14:textId="77777777" w:rsidR="00286C99" w:rsidRDefault="00286C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1334"/>
        <w:gridCol w:w="2435"/>
        <w:gridCol w:w="4240"/>
      </w:tblGrid>
      <w:tr w:rsidR="00286C99" w14:paraId="42EBABD3" w14:textId="77777777">
        <w:trPr>
          <w:tblHeader/>
        </w:trPr>
        <w:tc>
          <w:tcPr>
            <w:tcW w:w="1063" w:type="dxa"/>
          </w:tcPr>
          <w:p w14:paraId="7BDC4C62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417" w:type="dxa"/>
          </w:tcPr>
          <w:p w14:paraId="4D6B4C54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630" w:type="dxa"/>
          </w:tcPr>
          <w:p w14:paraId="285C0EC1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Bearbeiter</w:t>
            </w:r>
          </w:p>
        </w:tc>
        <w:tc>
          <w:tcPr>
            <w:tcW w:w="4667" w:type="dxa"/>
          </w:tcPr>
          <w:p w14:paraId="6EAECC97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286C99" w14:paraId="3A63BAC8" w14:textId="77777777">
        <w:trPr>
          <w:tblHeader/>
        </w:trPr>
        <w:tc>
          <w:tcPr>
            <w:tcW w:w="1063" w:type="dxa"/>
          </w:tcPr>
          <w:p w14:paraId="662B97F0" w14:textId="77777777" w:rsidR="00286C99" w:rsidRDefault="00286C99">
            <w:pPr>
              <w:pStyle w:val="Tabelle"/>
            </w:pPr>
          </w:p>
        </w:tc>
        <w:tc>
          <w:tcPr>
            <w:tcW w:w="1417" w:type="dxa"/>
          </w:tcPr>
          <w:p w14:paraId="3170CDAC" w14:textId="77777777" w:rsidR="00286C99" w:rsidRDefault="00286C99">
            <w:pPr>
              <w:pStyle w:val="Tabelle"/>
            </w:pPr>
          </w:p>
        </w:tc>
        <w:tc>
          <w:tcPr>
            <w:tcW w:w="2630" w:type="dxa"/>
          </w:tcPr>
          <w:p w14:paraId="4F8F0026" w14:textId="77777777" w:rsidR="00286C99" w:rsidRDefault="00286C99">
            <w:pPr>
              <w:pStyle w:val="Tabelle"/>
            </w:pPr>
          </w:p>
        </w:tc>
        <w:tc>
          <w:tcPr>
            <w:tcW w:w="4667" w:type="dxa"/>
          </w:tcPr>
          <w:p w14:paraId="3C058247" w14:textId="77777777" w:rsidR="00286C99" w:rsidRDefault="00286C99">
            <w:pPr>
              <w:pStyle w:val="Tabelle"/>
            </w:pPr>
          </w:p>
        </w:tc>
      </w:tr>
      <w:tr w:rsidR="00286C99" w14:paraId="796AE80C" w14:textId="77777777">
        <w:trPr>
          <w:tblHeader/>
        </w:trPr>
        <w:tc>
          <w:tcPr>
            <w:tcW w:w="1063" w:type="dxa"/>
          </w:tcPr>
          <w:p w14:paraId="1F014E18" w14:textId="77777777" w:rsidR="00286C99" w:rsidRDefault="00286C99">
            <w:pPr>
              <w:pStyle w:val="Tabelle"/>
            </w:pPr>
          </w:p>
        </w:tc>
        <w:tc>
          <w:tcPr>
            <w:tcW w:w="1417" w:type="dxa"/>
          </w:tcPr>
          <w:p w14:paraId="101DB47B" w14:textId="77777777" w:rsidR="00286C99" w:rsidRDefault="00286C99">
            <w:pPr>
              <w:pStyle w:val="Tabelle"/>
            </w:pPr>
          </w:p>
        </w:tc>
        <w:tc>
          <w:tcPr>
            <w:tcW w:w="2630" w:type="dxa"/>
          </w:tcPr>
          <w:p w14:paraId="5EA18A47" w14:textId="77777777" w:rsidR="00286C99" w:rsidRDefault="00286C99">
            <w:pPr>
              <w:pStyle w:val="Tabelle"/>
            </w:pPr>
          </w:p>
        </w:tc>
        <w:tc>
          <w:tcPr>
            <w:tcW w:w="4667" w:type="dxa"/>
          </w:tcPr>
          <w:p w14:paraId="7642BD73" w14:textId="77777777" w:rsidR="00286C99" w:rsidRDefault="00286C99">
            <w:pPr>
              <w:pStyle w:val="Tabelle"/>
            </w:pPr>
          </w:p>
        </w:tc>
      </w:tr>
      <w:tr w:rsidR="00286C99" w14:paraId="3EC70C7C" w14:textId="77777777">
        <w:trPr>
          <w:tblHeader/>
        </w:trPr>
        <w:tc>
          <w:tcPr>
            <w:tcW w:w="1063" w:type="dxa"/>
          </w:tcPr>
          <w:p w14:paraId="15551D8E" w14:textId="77777777" w:rsidR="00286C99" w:rsidRDefault="00286C99">
            <w:pPr>
              <w:pStyle w:val="Tabelle"/>
            </w:pPr>
          </w:p>
        </w:tc>
        <w:tc>
          <w:tcPr>
            <w:tcW w:w="1417" w:type="dxa"/>
          </w:tcPr>
          <w:p w14:paraId="7D5B9A89" w14:textId="77777777" w:rsidR="00286C99" w:rsidRDefault="00286C99">
            <w:pPr>
              <w:pStyle w:val="Tabelle"/>
            </w:pPr>
          </w:p>
        </w:tc>
        <w:tc>
          <w:tcPr>
            <w:tcW w:w="2630" w:type="dxa"/>
          </w:tcPr>
          <w:p w14:paraId="3E4484B0" w14:textId="77777777" w:rsidR="00286C99" w:rsidRDefault="00286C99">
            <w:pPr>
              <w:pStyle w:val="Tabelle"/>
            </w:pPr>
          </w:p>
        </w:tc>
        <w:tc>
          <w:tcPr>
            <w:tcW w:w="4667" w:type="dxa"/>
          </w:tcPr>
          <w:p w14:paraId="65A324C8" w14:textId="77777777" w:rsidR="00286C99" w:rsidRDefault="00286C99">
            <w:pPr>
              <w:pStyle w:val="Tabelle"/>
            </w:pPr>
          </w:p>
        </w:tc>
      </w:tr>
    </w:tbl>
    <w:p w14:paraId="7536C63D" w14:textId="77777777" w:rsidR="00286C99" w:rsidRDefault="00286C99"/>
    <w:p w14:paraId="51600027" w14:textId="77777777" w:rsidR="00286C99" w:rsidRDefault="00286C99" w:rsidP="00286C99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Basisdokumente</w:t>
      </w:r>
    </w:p>
    <w:p w14:paraId="6AF2CAE2" w14:textId="77777777" w:rsidR="00286C99" w:rsidRDefault="00286C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8"/>
        <w:gridCol w:w="7088"/>
      </w:tblGrid>
      <w:tr w:rsidR="00286C99" w14:paraId="1EA008C7" w14:textId="77777777">
        <w:tc>
          <w:tcPr>
            <w:tcW w:w="2055" w:type="dxa"/>
          </w:tcPr>
          <w:p w14:paraId="7F5E1D75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Dokument</w:t>
            </w:r>
          </w:p>
        </w:tc>
        <w:tc>
          <w:tcPr>
            <w:tcW w:w="7722" w:type="dxa"/>
          </w:tcPr>
          <w:p w14:paraId="589D1E4B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286C99" w14:paraId="10A93CBD" w14:textId="77777777">
        <w:tc>
          <w:tcPr>
            <w:tcW w:w="2055" w:type="dxa"/>
          </w:tcPr>
          <w:p w14:paraId="7C7D727C" w14:textId="77777777" w:rsidR="00286C99" w:rsidRDefault="00286C99">
            <w:pPr>
              <w:pStyle w:val="Tabelle"/>
            </w:pPr>
          </w:p>
        </w:tc>
        <w:tc>
          <w:tcPr>
            <w:tcW w:w="7722" w:type="dxa"/>
          </w:tcPr>
          <w:p w14:paraId="739E0817" w14:textId="77777777" w:rsidR="00286C99" w:rsidRDefault="00286C99">
            <w:pPr>
              <w:pStyle w:val="Tabelle"/>
            </w:pPr>
          </w:p>
        </w:tc>
      </w:tr>
      <w:tr w:rsidR="00286C99" w14:paraId="1DBA7196" w14:textId="77777777">
        <w:tc>
          <w:tcPr>
            <w:tcW w:w="2055" w:type="dxa"/>
          </w:tcPr>
          <w:p w14:paraId="478BE52B" w14:textId="77777777" w:rsidR="00286C99" w:rsidRDefault="00286C99">
            <w:pPr>
              <w:pStyle w:val="Tabelle"/>
            </w:pPr>
          </w:p>
        </w:tc>
        <w:tc>
          <w:tcPr>
            <w:tcW w:w="7722" w:type="dxa"/>
          </w:tcPr>
          <w:p w14:paraId="5CE37989" w14:textId="77777777" w:rsidR="00286C99" w:rsidRDefault="00286C99">
            <w:pPr>
              <w:pStyle w:val="Tabelle"/>
            </w:pPr>
          </w:p>
        </w:tc>
      </w:tr>
    </w:tbl>
    <w:p w14:paraId="0F113920" w14:textId="77777777" w:rsidR="003D4092" w:rsidRDefault="00286C99">
      <w:pPr>
        <w:pStyle w:val="Verzeichnis1"/>
        <w:tabs>
          <w:tab w:val="left" w:pos="421"/>
          <w:tab w:val="right" w:leader="dot" w:pos="9056"/>
        </w:tabs>
        <w:rPr>
          <w:b w:val="0"/>
          <w:sz w:val="28"/>
        </w:rPr>
      </w:pPr>
      <w:r>
        <w:br w:type="page"/>
      </w:r>
      <w:r w:rsidRPr="002D7FEA">
        <w:rPr>
          <w:b w:val="0"/>
          <w:sz w:val="28"/>
        </w:rPr>
        <w:lastRenderedPageBreak/>
        <w:t>Inhaltsverzeichnis</w:t>
      </w:r>
    </w:p>
    <w:p w14:paraId="1AAFDC8A" w14:textId="77777777" w:rsidR="00160864" w:rsidRPr="00160864" w:rsidRDefault="00160864" w:rsidP="00160864">
      <w:pPr>
        <w:rPr>
          <w:ins w:id="6" w:author="Gernot Starke" w:date="2012-01-14T11:18:00Z"/>
        </w:rPr>
      </w:pPr>
    </w:p>
    <w:bookmarkStart w:id="7" w:name="OLE_LINK17"/>
    <w:bookmarkStart w:id="8" w:name="OLE_LINK18"/>
    <w:p w14:paraId="6FF29640" w14:textId="77777777" w:rsidR="00F76E89" w:rsidRDefault="00BF38D2">
      <w:pPr>
        <w:pStyle w:val="Verzeichnis1"/>
        <w:tabs>
          <w:tab w:val="left" w:pos="44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>
        <w:rPr>
          <w:b w:val="0"/>
          <w:sz w:val="28"/>
        </w:rPr>
        <w:fldChar w:fldCharType="begin"/>
      </w:r>
      <w:r>
        <w:rPr>
          <w:b w:val="0"/>
          <w:sz w:val="28"/>
        </w:rPr>
        <w:instrText xml:space="preserve"> TOC \o "1-2" </w:instrText>
      </w:r>
      <w:r>
        <w:rPr>
          <w:b w:val="0"/>
          <w:sz w:val="28"/>
        </w:rPr>
        <w:fldChar w:fldCharType="separate"/>
      </w:r>
      <w:bookmarkStart w:id="9" w:name="_GoBack"/>
      <w:bookmarkEnd w:id="9"/>
      <w:r w:rsidR="00F76E89">
        <w:rPr>
          <w:noProof/>
        </w:rPr>
        <w:t>1.</w:t>
      </w:r>
      <w:r w:rsidR="00F76E89"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 w:rsidR="00F76E89">
        <w:rPr>
          <w:noProof/>
        </w:rPr>
        <w:t>Einführung und Ziele</w:t>
      </w:r>
      <w:r w:rsidR="00F76E89">
        <w:rPr>
          <w:noProof/>
        </w:rPr>
        <w:tab/>
      </w:r>
      <w:r w:rsidR="00F76E89">
        <w:rPr>
          <w:noProof/>
        </w:rPr>
        <w:fldChar w:fldCharType="begin"/>
      </w:r>
      <w:r w:rsidR="00F76E89">
        <w:rPr>
          <w:noProof/>
        </w:rPr>
        <w:instrText xml:space="preserve"> PAGEREF _Toc414449826 \h </w:instrText>
      </w:r>
      <w:r w:rsidR="00F76E89">
        <w:rPr>
          <w:noProof/>
        </w:rPr>
      </w:r>
      <w:r w:rsidR="00F76E89">
        <w:rPr>
          <w:noProof/>
        </w:rPr>
        <w:fldChar w:fldCharType="separate"/>
      </w:r>
      <w:r w:rsidR="00F76E89">
        <w:rPr>
          <w:noProof/>
        </w:rPr>
        <w:t>5</w:t>
      </w:r>
      <w:r w:rsidR="00F76E89">
        <w:rPr>
          <w:noProof/>
        </w:rPr>
        <w:fldChar w:fldCharType="end"/>
      </w:r>
    </w:p>
    <w:p w14:paraId="487B0711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CAEDB8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Qualitätsziele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0E7DD1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FD89D2" w14:textId="77777777" w:rsidR="00F76E89" w:rsidRDefault="00F76E89">
      <w:pPr>
        <w:pStyle w:val="Verzeichnis1"/>
        <w:tabs>
          <w:tab w:val="left" w:pos="44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>
        <w:rPr>
          <w:noProof/>
        </w:rPr>
        <w:t>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D47C2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Technische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D6AABB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2.2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Organisatorische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6085D3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2.3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Konventionen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FACAD7" w14:textId="77777777" w:rsidR="00F76E89" w:rsidRDefault="00F76E89">
      <w:pPr>
        <w:pStyle w:val="Verzeichnis1"/>
        <w:tabs>
          <w:tab w:val="left" w:pos="44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>
        <w:rPr>
          <w:noProof/>
        </w:rPr>
        <w:t>Kontextabgrenzung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44761E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Fachlicher 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7438D6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Technischer- oder Verteilungskontext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B53EB6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 w:rsidRPr="0013271F">
        <w:rPr>
          <w:noProof/>
          <w:lang w:val="en-US"/>
        </w:rPr>
        <w:t>3.3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 w:rsidRPr="0013271F">
        <w:rPr>
          <w:noProof/>
          <w:lang w:val="en-US"/>
        </w:rPr>
        <w:t>Externe Schnittstellen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33A536" w14:textId="77777777" w:rsidR="00F76E89" w:rsidRDefault="00F76E89">
      <w:pPr>
        <w:pStyle w:val="Verzeichnis1"/>
        <w:tabs>
          <w:tab w:val="left" w:pos="44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>
        <w:rPr>
          <w:noProof/>
        </w:rPr>
        <w:t>Lösungsstrategie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55BAF7" w14:textId="77777777" w:rsidR="00F76E89" w:rsidRDefault="00F76E89">
      <w:pPr>
        <w:pStyle w:val="Verzeichnis1"/>
        <w:tabs>
          <w:tab w:val="left" w:pos="44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>
        <w:rPr>
          <w:noProof/>
        </w:rPr>
        <w:t>Bausteinsicht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F29854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5.1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Ebene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CABF6F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5.2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Ebene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1ED4E5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5.3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Ebene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CDA51A7" w14:textId="77777777" w:rsidR="00F76E89" w:rsidRDefault="00F76E89">
      <w:pPr>
        <w:pStyle w:val="Verzeichnis1"/>
        <w:tabs>
          <w:tab w:val="left" w:pos="44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>
        <w:rPr>
          <w:noProof/>
        </w:rPr>
        <w:t>Laufzeitsicht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7B1BE8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6.1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Laufzeitszenario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EA5B83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6.2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Laufzeitszenario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0C58E54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6.3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F1E8E9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6.4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Laufzeitszenario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C80F58F" w14:textId="77777777" w:rsidR="00F76E89" w:rsidRDefault="00F76E89">
      <w:pPr>
        <w:pStyle w:val="Verzeichnis1"/>
        <w:tabs>
          <w:tab w:val="left" w:pos="44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>
        <w:rPr>
          <w:noProof/>
        </w:rPr>
        <w:t>Verteilungssicht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A592A4A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7.1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Infrastruktur Ebene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B853B0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7.2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Infrastruktur Ebene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F6F7BFA" w14:textId="77777777" w:rsidR="00F76E89" w:rsidRDefault="00F76E89">
      <w:pPr>
        <w:pStyle w:val="Verzeichnis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>
        <w:rPr>
          <w:noProof/>
        </w:rPr>
        <w:t>8.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2F3F52B" w14:textId="77777777" w:rsidR="00F76E89" w:rsidRDefault="00F76E89">
      <w:pPr>
        <w:pStyle w:val="Verzeichnis1"/>
        <w:tabs>
          <w:tab w:val="left" w:pos="44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>
        <w:rPr>
          <w:noProof/>
        </w:rPr>
        <w:t>9.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>
        <w:rPr>
          <w:noProof/>
        </w:rPr>
        <w:t>Konzepte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4115A2C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9.1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Fachliche Strukturen und Modelle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8BD24DF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9.2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Typische Muster und Strukturen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B3C6584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9.3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Persistenz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0F3F04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9.4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Benutzungsoberfläche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EF1298F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9.5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Ergonomie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D43A20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9.6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Ablaufsteuerung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C6BC0A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9.7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Transaktionsbehandlung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F287A04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9.8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Sessionbehandlung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EDDAFA4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9.9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Sicherheit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9A7E54B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9.10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Kommunikation und Integration mit anderen IT-Systemen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14495B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9.11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Verteilung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4F2378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9.12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Plausibilisierung und Validierung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9106C5C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9.13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Ausnahme-/Fehlerbehandlung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61A0759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9.14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Management des Systems &amp; Administrierbarkeit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F98B9D3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9.15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Logging, Protokollierung, Tracing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1D9AFC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9.16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Geschäftsregeln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7CF8C64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9.17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Konfigurierbarkeit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0499FCF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9.18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Parallelisierung und Threading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384ACFB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9.19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Internationalisierung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3ECD86D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lastRenderedPageBreak/>
        <w:t>9.20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Migration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378CC4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9.21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Testbarkeit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E1FF366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9.22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Skalierung, Clustering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AC972BC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9.23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Hochverfügbarkeit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D43870F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>
        <w:rPr>
          <w:noProof/>
        </w:rPr>
        <w:t>10.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>
        <w:rPr>
          <w:noProof/>
        </w:rPr>
        <w:t>Entwurfsentscheidungen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2A158D1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10.1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Entwurfsentscheidung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2D901E6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10.2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Entwurfsentscheidung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2AA254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>
        <w:rPr>
          <w:noProof/>
        </w:rPr>
        <w:t>11.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>
        <w:rPr>
          <w:noProof/>
        </w:rPr>
        <w:t>Qualitätsszenarien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A25F2F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11.1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Qualitätsbaum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02A72DB" w14:textId="77777777" w:rsidR="00F76E89" w:rsidRDefault="00F76E89">
      <w:pPr>
        <w:pStyle w:val="Verzeichnis2"/>
        <w:tabs>
          <w:tab w:val="left" w:pos="880"/>
          <w:tab w:val="right" w:leader="dot" w:pos="9056"/>
        </w:tabs>
        <w:rPr>
          <w:rFonts w:eastAsiaTheme="minorEastAsia" w:cstheme="minorBidi"/>
          <w:smallCaps w:val="0"/>
          <w:noProof/>
          <w:lang w:val="de-CH" w:eastAsia="de-CH"/>
        </w:rPr>
      </w:pPr>
      <w:r>
        <w:rPr>
          <w:noProof/>
        </w:rPr>
        <w:t>11.2</w:t>
      </w:r>
      <w:r>
        <w:rPr>
          <w:rFonts w:eastAsiaTheme="minorEastAsia" w:cstheme="minorBidi"/>
          <w:smallCaps w:val="0"/>
          <w:noProof/>
          <w:lang w:val="de-CH" w:eastAsia="de-CH"/>
        </w:rPr>
        <w:tab/>
      </w:r>
      <w:r>
        <w:rPr>
          <w:noProof/>
        </w:rPr>
        <w:t>Bewertungsszenarien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84FACC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>
        <w:rPr>
          <w:noProof/>
        </w:rPr>
        <w:t>12.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>
        <w:rPr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39649A4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>
        <w:rPr>
          <w:noProof/>
        </w:rPr>
        <w:t>13.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93DF3C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>
        <w:rPr>
          <w:noProof/>
        </w:rPr>
        <w:t>14.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>
        <w:rPr>
          <w:noProof/>
        </w:rPr>
        <w:t>Weitere Dokumentationen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EE7E5A6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 w:rsidRPr="00F76E89">
        <w:rPr>
          <w:noProof/>
          <w:lang w:val="de-CH"/>
        </w:rPr>
        <w:t>15.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 w:rsidRPr="00F76E89">
        <w:rPr>
          <w:noProof/>
          <w:lang w:val="de-CH"/>
        </w:rPr>
        <w:t>Requirements Dokumentation (2015_FS_INM21_Requirements_MangelManager.xls)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161FE07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 w:rsidRPr="00F76E89">
        <w:rPr>
          <w:noProof/>
          <w:lang w:val="de-CH"/>
        </w:rPr>
        <w:t>16.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 w:rsidRPr="00F76E89">
        <w:rPr>
          <w:noProof/>
          <w:lang w:val="de-CH"/>
        </w:rPr>
        <w:t>UseCase Dokumentation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5B1B99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 w:rsidRPr="00F76E89">
        <w:rPr>
          <w:noProof/>
          <w:lang w:val="de-CH"/>
        </w:rPr>
        <w:t>17.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 w:rsidRPr="00F76E89">
        <w:rPr>
          <w:noProof/>
          <w:lang w:val="de-CH"/>
        </w:rPr>
        <w:t>Klassendiagramme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D3E9A3F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 w:rsidRPr="00F76E89">
        <w:rPr>
          <w:noProof/>
          <w:lang w:val="de-CH"/>
        </w:rPr>
        <w:t>18.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 w:rsidRPr="00F76E89">
        <w:rPr>
          <w:noProof/>
          <w:lang w:val="de-CH"/>
        </w:rPr>
        <w:t>Deyploment-Infos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5B01850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 w:rsidRPr="00F76E89">
        <w:rPr>
          <w:noProof/>
          <w:lang w:val="de-CH"/>
        </w:rPr>
        <w:t>19.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 w:rsidRPr="00F76E89">
        <w:rPr>
          <w:noProof/>
          <w:lang w:val="de-CH"/>
        </w:rPr>
        <w:t>TDD und JUnit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FA17C18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 w:rsidRPr="00F76E89">
        <w:rPr>
          <w:noProof/>
          <w:lang w:val="de-CH"/>
        </w:rPr>
        <w:t>20.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 w:rsidRPr="00F76E89">
        <w:rPr>
          <w:noProof/>
          <w:lang w:val="de-CH"/>
        </w:rPr>
        <w:t>Funktionale Test’s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122860D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 w:rsidRPr="00F76E89">
        <w:rPr>
          <w:noProof/>
          <w:lang w:val="de-CH"/>
        </w:rPr>
        <w:t>21.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 w:rsidRPr="00F76E89">
        <w:rPr>
          <w:noProof/>
          <w:lang w:val="de-CH"/>
        </w:rPr>
        <w:t>DB – Dokumentation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47D78B1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 w:rsidRPr="0013271F">
        <w:rPr>
          <w:noProof/>
          <w:lang w:val="de-CH"/>
        </w:rPr>
        <w:t>22.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 w:rsidRPr="0013271F">
        <w:rPr>
          <w:noProof/>
          <w:lang w:val="de-CH"/>
        </w:rPr>
        <w:t>Beiträge pro Projektmitglied (2015_FS_INM21_Individuelles_Portfolio_Name_Vorname.xlsx)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C8BDB38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 w:rsidRPr="0013271F">
        <w:rPr>
          <w:noProof/>
          <w:lang w:val="de-CH"/>
        </w:rPr>
        <w:t>23.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 w:rsidRPr="0013271F">
        <w:rPr>
          <w:noProof/>
          <w:lang w:val="de-CH"/>
        </w:rPr>
        <w:t>Source-Code von selber beschriebenem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C65C0AC" w14:textId="77777777" w:rsidR="00F76E89" w:rsidRDefault="00F76E89">
      <w:pPr>
        <w:pStyle w:val="Verzeichnis1"/>
        <w:tabs>
          <w:tab w:val="left" w:pos="660"/>
          <w:tab w:val="right" w:leader="dot" w:pos="9056"/>
        </w:tabs>
        <w:rPr>
          <w:rFonts w:eastAsiaTheme="minorEastAsia" w:cstheme="minorBidi"/>
          <w:b w:val="0"/>
          <w:caps w:val="0"/>
          <w:noProof/>
          <w:lang w:val="de-CH" w:eastAsia="de-CH"/>
        </w:rPr>
      </w:pPr>
      <w:r w:rsidRPr="0013271F">
        <w:rPr>
          <w:noProof/>
          <w:lang w:val="de-CH"/>
        </w:rPr>
        <w:t>24.</w:t>
      </w:r>
      <w:r>
        <w:rPr>
          <w:rFonts w:eastAsiaTheme="minorEastAsia" w:cstheme="minorBidi"/>
          <w:b w:val="0"/>
          <w:caps w:val="0"/>
          <w:noProof/>
          <w:lang w:val="de-CH" w:eastAsia="de-CH"/>
        </w:rPr>
        <w:tab/>
      </w:r>
      <w:r w:rsidRPr="0013271F">
        <w:rPr>
          <w:noProof/>
          <w:lang w:val="de-CH"/>
        </w:rPr>
        <w:t>Weitere Dokumentationen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_Toc414449899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3DAF65F" w14:textId="4922897F" w:rsidR="00286C99" w:rsidRPr="00D62916" w:rsidRDefault="00BF38D2" w:rsidP="00BF38D2">
      <w:r>
        <w:rPr>
          <w:b/>
          <w:sz w:val="28"/>
        </w:rPr>
        <w:fldChar w:fldCharType="end"/>
      </w:r>
      <w:bookmarkEnd w:id="7"/>
      <w:bookmarkEnd w:id="8"/>
    </w:p>
    <w:p w14:paraId="2E8D2558" w14:textId="77777777" w:rsidR="00286C99" w:rsidRPr="002D7FEA" w:rsidRDefault="00286C99" w:rsidP="00286C99"/>
    <w:p w14:paraId="77DE6F7E" w14:textId="77777777" w:rsidR="00286C99" w:rsidRPr="002D7FEA" w:rsidRDefault="00286C99" w:rsidP="00286C99">
      <w:pPr>
        <w:sectPr w:rsidR="00286C99" w:rsidRPr="002D7FEA">
          <w:headerReference w:type="default" r:id="rId10"/>
          <w:footerReference w:type="default" r:id="rId11"/>
          <w:pgSz w:w="11900" w:h="16840"/>
          <w:pgMar w:top="1417" w:right="1417" w:bottom="1134" w:left="1417" w:header="708" w:footer="708" w:gutter="0"/>
          <w:cols w:space="708"/>
        </w:sectPr>
      </w:pPr>
    </w:p>
    <w:p w14:paraId="2B681C67" w14:textId="77777777" w:rsidR="00286C99" w:rsidRPr="00D62916" w:rsidRDefault="00286C99" w:rsidP="00286C99">
      <w:pPr>
        <w:pStyle w:val="berschrift1"/>
      </w:pPr>
      <w:bookmarkStart w:id="10" w:name="_Toc161293423"/>
      <w:bookmarkStart w:id="11" w:name="_Toc414449826"/>
      <w:r w:rsidRPr="00D62916">
        <w:lastRenderedPageBreak/>
        <w:t>Einführung und Ziele</w:t>
      </w:r>
      <w:bookmarkEnd w:id="0"/>
      <w:bookmarkEnd w:id="10"/>
      <w:bookmarkEnd w:id="11"/>
    </w:p>
    <w:p w14:paraId="53469660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5603CECB" w14:textId="77777777" w:rsidR="00286C99" w:rsidRPr="00D62916" w:rsidRDefault="00286C99" w:rsidP="00286C99">
      <w:pPr>
        <w:pStyle w:val="berschrift2"/>
      </w:pPr>
      <w:bookmarkStart w:id="12" w:name="_Toc22396692"/>
      <w:bookmarkStart w:id="13" w:name="_Toc161293424"/>
      <w:bookmarkStart w:id="14" w:name="_Toc414449827"/>
      <w:r w:rsidRPr="00D62916">
        <w:t>Aufgabenstellung</w:t>
      </w:r>
      <w:bookmarkEnd w:id="12"/>
      <w:bookmarkEnd w:id="13"/>
      <w:bookmarkEnd w:id="14"/>
    </w:p>
    <w:p w14:paraId="1C38E431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  <w:bookmarkStart w:id="15" w:name="OLE_LINK42"/>
      <w:bookmarkStart w:id="16" w:name="OLE_LINK43"/>
    </w:p>
    <w:p w14:paraId="1544412D" w14:textId="68805433" w:rsidR="00286C99" w:rsidRDefault="00E864AB" w:rsidP="00286C99">
      <w:pPr>
        <w:pStyle w:val="berschrift2"/>
      </w:pPr>
      <w:bookmarkStart w:id="17" w:name="_Toc22396691"/>
      <w:bookmarkStart w:id="18" w:name="_Toc161293425"/>
      <w:bookmarkStart w:id="19" w:name="_Toc22396694"/>
      <w:bookmarkStart w:id="20" w:name="_Toc414449828"/>
      <w:bookmarkEnd w:id="15"/>
      <w:bookmarkEnd w:id="16"/>
      <w:r>
        <w:t>Qualitäts</w:t>
      </w:r>
      <w:r w:rsidR="00286C99" w:rsidRPr="00D62916">
        <w:t>ziele</w:t>
      </w:r>
      <w:bookmarkEnd w:id="17"/>
      <w:bookmarkEnd w:id="18"/>
      <w:bookmarkEnd w:id="20"/>
    </w:p>
    <w:p w14:paraId="1264C200" w14:textId="77777777" w:rsidR="00112EDC" w:rsidRPr="00112EDC" w:rsidRDefault="00112EDC" w:rsidP="00112EDC"/>
    <w:p w14:paraId="7685150A" w14:textId="77777777" w:rsidR="00286C99" w:rsidRPr="00D62916" w:rsidRDefault="00286C99" w:rsidP="00286C99">
      <w:pPr>
        <w:pStyle w:val="berschrift2"/>
      </w:pPr>
      <w:bookmarkStart w:id="21" w:name="_Toc22396693"/>
      <w:bookmarkStart w:id="22" w:name="_Toc161293426"/>
      <w:bookmarkStart w:id="23" w:name="_Toc414449829"/>
      <w:r w:rsidRPr="00D62916">
        <w:t>Stakeholder</w:t>
      </w:r>
      <w:bookmarkEnd w:id="21"/>
      <w:bookmarkEnd w:id="22"/>
      <w:bookmarkEnd w:id="23"/>
    </w:p>
    <w:p w14:paraId="1B056D1A" w14:textId="77777777" w:rsidR="007E7731" w:rsidRPr="00D62916" w:rsidRDefault="007E7731" w:rsidP="003D4092"/>
    <w:p w14:paraId="39DFB9E4" w14:textId="77777777" w:rsidR="00286C99" w:rsidRPr="00D62916" w:rsidRDefault="00286C99" w:rsidP="003D4092"/>
    <w:p w14:paraId="56EB3206" w14:textId="77777777" w:rsidR="00286C99" w:rsidRPr="00D62916" w:rsidRDefault="00286C99" w:rsidP="00286C99">
      <w:pPr>
        <w:pStyle w:val="berschrift1"/>
      </w:pPr>
      <w:bookmarkStart w:id="24" w:name="_Toc161293427"/>
      <w:bookmarkStart w:id="25" w:name="_Toc414449830"/>
      <w:r w:rsidRPr="00D62916">
        <w:t>Randbedingungen</w:t>
      </w:r>
      <w:bookmarkEnd w:id="19"/>
      <w:bookmarkEnd w:id="24"/>
      <w:bookmarkEnd w:id="25"/>
    </w:p>
    <w:p w14:paraId="0E4831DC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02AD7BC6" w14:textId="77777777" w:rsidR="00286C99" w:rsidRPr="00D62916" w:rsidRDefault="00286C99" w:rsidP="00286C99">
      <w:pPr>
        <w:pStyle w:val="berschrift2"/>
      </w:pPr>
      <w:bookmarkStart w:id="26" w:name="_Toc22396695"/>
      <w:bookmarkStart w:id="27" w:name="_Toc161293428"/>
      <w:bookmarkStart w:id="28" w:name="_Toc414449831"/>
      <w:r w:rsidRPr="00D62916">
        <w:t>Technische Randbedingungen</w:t>
      </w:r>
      <w:bookmarkEnd w:id="26"/>
      <w:bookmarkEnd w:id="27"/>
      <w:bookmarkEnd w:id="28"/>
    </w:p>
    <w:p w14:paraId="021C75B9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080"/>
        <w:gridCol w:w="7140"/>
      </w:tblGrid>
      <w:tr w:rsidR="00286C99" w:rsidRPr="00D62916" w14:paraId="701E12A8" w14:textId="77777777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F7E0" w14:textId="77777777" w:rsidR="00286C99" w:rsidRPr="00D62916" w:rsidRDefault="00286C99" w:rsidP="00FA68FE">
            <w:pPr>
              <w:jc w:val="left"/>
              <w:rPr>
                <w:rFonts w:cs="Arial"/>
                <w:sz w:val="20"/>
              </w:rPr>
            </w:pPr>
            <w:bookmarkStart w:id="29" w:name="OLE_LINK58"/>
            <w:bookmarkStart w:id="30" w:name="OLE_LINK59"/>
            <w:r w:rsidRPr="00D62916">
              <w:rPr>
                <w:rFonts w:cs="Arial"/>
                <w:szCs w:val="22"/>
              </w:rPr>
              <w:t>Hardware-Vorgaben</w:t>
            </w:r>
          </w:p>
        </w:tc>
      </w:tr>
      <w:tr w:rsidR="00286C99" w:rsidRPr="00D62916" w14:paraId="09972A31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B669" w14:textId="77777777" w:rsidR="00286C99" w:rsidRPr="00D62916" w:rsidRDefault="00286C99" w:rsidP="00FA68FE">
            <w:pPr>
              <w:spacing w:before="56" w:after="113"/>
              <w:jc w:val="left"/>
              <w:rPr>
                <w:rFonts w:cs="Arial"/>
                <w:sz w:val="20"/>
              </w:rPr>
            </w:pP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BE4" w14:textId="77777777" w:rsidR="00286C99" w:rsidRPr="00D62916" w:rsidRDefault="00286C99" w:rsidP="00FA68FE">
            <w:pPr>
              <w:jc w:val="left"/>
              <w:rPr>
                <w:rFonts w:cs="Arial"/>
              </w:rPr>
            </w:pPr>
            <w:r w:rsidRPr="00D62916">
              <w:rPr>
                <w:rFonts w:cs="Arial"/>
              </w:rPr>
              <w:t xml:space="preserve">&lt;hier Randbedingungen einfügen&gt; </w:t>
            </w:r>
          </w:p>
        </w:tc>
      </w:tr>
      <w:tr w:rsidR="00286C99" w:rsidRPr="00D62916" w14:paraId="22DEC795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3D8C" w14:textId="77777777" w:rsidR="00286C99" w:rsidRPr="00D62916" w:rsidRDefault="00286C99" w:rsidP="00FA68FE">
            <w:pPr>
              <w:spacing w:before="56" w:after="113"/>
              <w:jc w:val="left"/>
              <w:rPr>
                <w:rFonts w:cs="Arial"/>
                <w:sz w:val="20"/>
              </w:rPr>
            </w:pP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C99F" w14:textId="77777777" w:rsidR="00286C99" w:rsidRPr="00D62916" w:rsidRDefault="00286C99" w:rsidP="00FA68FE">
            <w:pPr>
              <w:jc w:val="left"/>
              <w:rPr>
                <w:rFonts w:cs="Arial"/>
                <w:sz w:val="20"/>
              </w:rPr>
            </w:pPr>
            <w:r w:rsidRPr="00D62916">
              <w:rPr>
                <w:rFonts w:cs="Arial"/>
                <w:sz w:val="20"/>
              </w:rPr>
              <w:t>&lt;</w:t>
            </w:r>
            <w:r w:rsidRPr="00D62916">
              <w:t>hier Randbedingungen einfügen&gt;</w:t>
            </w:r>
          </w:p>
        </w:tc>
      </w:tr>
      <w:tr w:rsidR="00286C99" w:rsidRPr="00D62916" w14:paraId="00744B2E" w14:textId="77777777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6B68" w14:textId="77777777" w:rsidR="00286C99" w:rsidRPr="00D62916" w:rsidRDefault="00286C99" w:rsidP="00FA68FE">
            <w:pPr>
              <w:jc w:val="left"/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Software-Vorgaben</w:t>
            </w:r>
          </w:p>
        </w:tc>
      </w:tr>
      <w:tr w:rsidR="00286C99" w:rsidRPr="00D62916" w14:paraId="5F359EE1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C163" w14:textId="77777777" w:rsidR="00286C99" w:rsidRPr="00D62916" w:rsidRDefault="00286C99" w:rsidP="00FA68FE">
            <w:pPr>
              <w:spacing w:before="56" w:after="113"/>
              <w:jc w:val="left"/>
              <w:rPr>
                <w:rFonts w:cs="Arial"/>
                <w:sz w:val="20"/>
              </w:rPr>
            </w:pP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A3C0" w14:textId="77777777" w:rsidR="00286C99" w:rsidRPr="00D62916" w:rsidRDefault="00286C99" w:rsidP="00FA68FE">
            <w:pPr>
              <w:jc w:val="left"/>
              <w:rPr>
                <w:rFonts w:cs="Arial"/>
              </w:rPr>
            </w:pPr>
            <w:r w:rsidRPr="00D62916">
              <w:rPr>
                <w:rFonts w:cs="Arial"/>
              </w:rPr>
              <w:t xml:space="preserve">&lt;hier Radbedingungen einfügen&gt;  </w:t>
            </w:r>
          </w:p>
        </w:tc>
      </w:tr>
      <w:tr w:rsidR="00286C99" w:rsidRPr="00D62916" w14:paraId="1EB011B1" w14:textId="77777777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00AF" w14:textId="77777777" w:rsidR="00286C99" w:rsidRPr="00D62916" w:rsidRDefault="00286C99" w:rsidP="00FA68FE">
            <w:pPr>
              <w:jc w:val="left"/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Vorgaben des Systembetriebs</w:t>
            </w:r>
          </w:p>
        </w:tc>
      </w:tr>
      <w:tr w:rsidR="00286C99" w:rsidRPr="00D62916" w14:paraId="2B4B3802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7E27" w14:textId="77777777" w:rsidR="00286C99" w:rsidRPr="00D62916" w:rsidRDefault="00286C99" w:rsidP="00FA68FE">
            <w:pPr>
              <w:spacing w:before="56" w:after="113"/>
              <w:jc w:val="left"/>
              <w:rPr>
                <w:rFonts w:cs="Arial"/>
                <w:sz w:val="20"/>
              </w:rPr>
            </w:pP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899E" w14:textId="77777777" w:rsidR="00286C99" w:rsidRPr="00D62916" w:rsidRDefault="00286C99" w:rsidP="00FA68FE">
            <w:pPr>
              <w:jc w:val="left"/>
              <w:rPr>
                <w:rFonts w:cs="Arial"/>
              </w:rPr>
            </w:pPr>
            <w:r w:rsidRPr="00D62916">
              <w:rPr>
                <w:rFonts w:cs="Arial"/>
              </w:rPr>
              <w:t>&lt;hier Randbedingungen einfügen&gt;</w:t>
            </w:r>
          </w:p>
        </w:tc>
      </w:tr>
      <w:tr w:rsidR="00286C99" w:rsidRPr="00D62916" w14:paraId="2F7BC34A" w14:textId="77777777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74BF" w14:textId="77777777" w:rsidR="00286C99" w:rsidRPr="00D62916" w:rsidRDefault="00286C99" w:rsidP="00FA68FE">
            <w:pPr>
              <w:jc w:val="left"/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Programmiervorgaben</w:t>
            </w:r>
          </w:p>
        </w:tc>
      </w:tr>
      <w:tr w:rsidR="00286C99" w:rsidRPr="00D62916" w14:paraId="1EF02EA2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CA1F" w14:textId="77777777" w:rsidR="00286C99" w:rsidRPr="00D62916" w:rsidRDefault="00286C99" w:rsidP="00FA68FE">
            <w:pPr>
              <w:spacing w:before="56" w:after="113"/>
              <w:jc w:val="left"/>
              <w:rPr>
                <w:rFonts w:cs="Arial"/>
                <w:sz w:val="20"/>
              </w:rPr>
            </w:pP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D1BE" w14:textId="77777777" w:rsidR="00286C99" w:rsidRPr="00D62916" w:rsidRDefault="00286C99" w:rsidP="00FA68FE">
            <w:pPr>
              <w:jc w:val="left"/>
              <w:rPr>
                <w:rFonts w:cs="Arial"/>
                <w:sz w:val="20"/>
              </w:rPr>
            </w:pPr>
            <w:r w:rsidRPr="00D62916">
              <w:rPr>
                <w:rFonts w:cs="Arial"/>
                <w:sz w:val="20"/>
              </w:rPr>
              <w:t>&lt;</w:t>
            </w:r>
            <w:r w:rsidRPr="00D62916">
              <w:t>hier Randbedingungen einfügen&gt;</w:t>
            </w:r>
          </w:p>
        </w:tc>
      </w:tr>
    </w:tbl>
    <w:p w14:paraId="14E58720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  <w:bookmarkStart w:id="31" w:name="OLE_LINK60"/>
      <w:bookmarkStart w:id="32" w:name="OLE_LINK148"/>
      <w:bookmarkEnd w:id="29"/>
      <w:bookmarkEnd w:id="30"/>
    </w:p>
    <w:p w14:paraId="53CC4E54" w14:textId="0C3C5B4F" w:rsidR="00286C99" w:rsidRPr="00112EDC" w:rsidRDefault="00286C99" w:rsidP="00286C99">
      <w:pPr>
        <w:pStyle w:val="berschrift2"/>
      </w:pPr>
      <w:bookmarkStart w:id="33" w:name="_Toc22396696"/>
      <w:bookmarkStart w:id="34" w:name="_Toc161293429"/>
      <w:bookmarkStart w:id="35" w:name="_Toc414449832"/>
      <w:bookmarkEnd w:id="31"/>
      <w:bookmarkEnd w:id="32"/>
      <w:r w:rsidRPr="00D62916">
        <w:t>Organisatorische Randbedingungen</w:t>
      </w:r>
      <w:bookmarkStart w:id="36" w:name="OLE_LINK151"/>
      <w:bookmarkStart w:id="37" w:name="OLE_LINK152"/>
      <w:bookmarkEnd w:id="33"/>
      <w:bookmarkEnd w:id="34"/>
      <w:bookmarkEnd w:id="35"/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080"/>
        <w:gridCol w:w="7140"/>
      </w:tblGrid>
      <w:tr w:rsidR="00286C99" w:rsidRPr="00D62916" w14:paraId="0EA0CF98" w14:textId="77777777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D171" w14:textId="77777777" w:rsidR="00286C99" w:rsidRPr="00D62916" w:rsidRDefault="00286C99" w:rsidP="00FA68FE">
            <w:pPr>
              <w:jc w:val="left"/>
            </w:pPr>
            <w:bookmarkStart w:id="38" w:name="OLE_LINK153"/>
            <w:bookmarkStart w:id="39" w:name="OLE_LINK154"/>
            <w:bookmarkEnd w:id="36"/>
            <w:bookmarkEnd w:id="37"/>
            <w:r w:rsidRPr="00D62916">
              <w:rPr>
                <w:szCs w:val="22"/>
              </w:rPr>
              <w:t>Organisation und Struktur</w:t>
            </w:r>
          </w:p>
        </w:tc>
      </w:tr>
      <w:tr w:rsidR="00286C99" w:rsidRPr="00D62916" w14:paraId="33965E9A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B124" w14:textId="77777777" w:rsidR="00286C99" w:rsidRPr="00D62916" w:rsidRDefault="00286C99" w:rsidP="00FA68FE">
            <w:pPr>
              <w:jc w:val="left"/>
            </w:pP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9163" w14:textId="77777777" w:rsidR="00286C99" w:rsidRPr="00D62916" w:rsidRDefault="00286C99" w:rsidP="00FA68FE">
            <w:pPr>
              <w:jc w:val="left"/>
            </w:pPr>
            <w:r w:rsidRPr="00D62916">
              <w:t xml:space="preserve">&lt;hier Randbedingungen einfügen&gt; </w:t>
            </w:r>
          </w:p>
        </w:tc>
      </w:tr>
      <w:tr w:rsidR="00286C99" w:rsidRPr="00D62916" w14:paraId="73B36DFD" w14:textId="77777777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1968" w14:textId="77777777" w:rsidR="00286C99" w:rsidRPr="00D62916" w:rsidRDefault="00286C99" w:rsidP="00FA68FE">
            <w:pPr>
              <w:jc w:val="left"/>
            </w:pPr>
            <w:r w:rsidRPr="00D62916">
              <w:rPr>
                <w:szCs w:val="22"/>
              </w:rPr>
              <w:t>Ressourcen (Budget, Zeit, Personal)</w:t>
            </w:r>
          </w:p>
        </w:tc>
      </w:tr>
      <w:tr w:rsidR="00286C99" w:rsidRPr="00D62916" w14:paraId="37516D79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807D" w14:textId="77777777" w:rsidR="00286C99" w:rsidRPr="00D62916" w:rsidRDefault="00286C99" w:rsidP="00FA68FE">
            <w:pPr>
              <w:jc w:val="left"/>
            </w:pP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25BC" w14:textId="77777777" w:rsidR="00286C99" w:rsidRPr="00D62916" w:rsidRDefault="00286C99" w:rsidP="00FA68FE">
            <w:pPr>
              <w:jc w:val="left"/>
            </w:pPr>
            <w:r w:rsidRPr="00D62916">
              <w:t xml:space="preserve">&lt;hier Randbedingungen einfügen&gt;  </w:t>
            </w:r>
          </w:p>
        </w:tc>
      </w:tr>
      <w:tr w:rsidR="00286C99" w:rsidRPr="00D62916" w14:paraId="6A619275" w14:textId="77777777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7C12" w14:textId="77777777" w:rsidR="00286C99" w:rsidRPr="00D62916" w:rsidRDefault="00286C99" w:rsidP="00FA68FE">
            <w:pPr>
              <w:jc w:val="left"/>
            </w:pPr>
            <w:r w:rsidRPr="00D62916">
              <w:rPr>
                <w:szCs w:val="22"/>
              </w:rPr>
              <w:t>Organisatorische Standards</w:t>
            </w:r>
          </w:p>
        </w:tc>
      </w:tr>
      <w:tr w:rsidR="00286C99" w:rsidRPr="00D62916" w14:paraId="48873D7A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7D21" w14:textId="77777777" w:rsidR="00286C99" w:rsidRPr="00D62916" w:rsidRDefault="00286C99" w:rsidP="00FA68FE">
            <w:pPr>
              <w:jc w:val="left"/>
            </w:pP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20AB" w14:textId="77777777" w:rsidR="00286C99" w:rsidRPr="00D62916" w:rsidRDefault="00286C99" w:rsidP="00FA68FE">
            <w:pPr>
              <w:jc w:val="left"/>
            </w:pPr>
            <w:r w:rsidRPr="00D62916">
              <w:t>&lt;hier Randbedingungen einfügen&gt;</w:t>
            </w:r>
          </w:p>
        </w:tc>
      </w:tr>
      <w:tr w:rsidR="00286C99" w:rsidRPr="00D62916" w14:paraId="60FF7D11" w14:textId="77777777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46D1" w14:textId="77777777" w:rsidR="00286C99" w:rsidRPr="00D62916" w:rsidRDefault="00286C99" w:rsidP="00FA68FE">
            <w:pPr>
              <w:jc w:val="left"/>
            </w:pPr>
            <w:r w:rsidRPr="00D62916">
              <w:rPr>
                <w:szCs w:val="22"/>
              </w:rPr>
              <w:lastRenderedPageBreak/>
              <w:t>Juristische Faktoren</w:t>
            </w:r>
          </w:p>
        </w:tc>
      </w:tr>
      <w:tr w:rsidR="00286C99" w:rsidRPr="00D62916" w14:paraId="68AC5EC4" w14:textId="77777777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D768" w14:textId="77777777" w:rsidR="00286C99" w:rsidRPr="00D62916" w:rsidRDefault="00286C99" w:rsidP="00FA68FE">
            <w:pPr>
              <w:jc w:val="left"/>
            </w:pP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FA4" w14:textId="77777777" w:rsidR="00286C99" w:rsidRPr="00D62916" w:rsidRDefault="00286C99" w:rsidP="00FA68FE">
            <w:pPr>
              <w:jc w:val="left"/>
            </w:pPr>
            <w:r w:rsidRPr="00D62916">
              <w:t>&lt;hier Randbedingungen einfügen&gt;</w:t>
            </w:r>
          </w:p>
        </w:tc>
      </w:tr>
    </w:tbl>
    <w:p w14:paraId="43DC8A51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  <w:bookmarkStart w:id="40" w:name="OLE_LINK155"/>
      <w:bookmarkStart w:id="41" w:name="OLE_LINK156"/>
      <w:bookmarkEnd w:id="38"/>
      <w:bookmarkEnd w:id="39"/>
      <w:r w:rsidRPr="00D62916">
        <w:rPr>
          <w:rFonts w:cs="Arial"/>
          <w:sz w:val="20"/>
        </w:rPr>
        <w:t> </w:t>
      </w:r>
    </w:p>
    <w:p w14:paraId="39F19006" w14:textId="2127A66D" w:rsidR="00286C99" w:rsidRDefault="00286C99" w:rsidP="00112EDC">
      <w:pPr>
        <w:pStyle w:val="berschrift2"/>
      </w:pPr>
      <w:bookmarkStart w:id="42" w:name="_Toc22396697"/>
      <w:bookmarkStart w:id="43" w:name="_Toc161293430"/>
      <w:bookmarkStart w:id="44" w:name="_Toc414449833"/>
      <w:bookmarkEnd w:id="40"/>
      <w:bookmarkEnd w:id="41"/>
      <w:r w:rsidRPr="00D62916">
        <w:t>Konventionen</w:t>
      </w:r>
      <w:bookmarkEnd w:id="42"/>
      <w:bookmarkEnd w:id="43"/>
      <w:bookmarkEnd w:id="44"/>
    </w:p>
    <w:p w14:paraId="7296B5C3" w14:textId="77777777" w:rsidR="00112EDC" w:rsidRPr="00112EDC" w:rsidRDefault="00112EDC" w:rsidP="00112EDC"/>
    <w:p w14:paraId="032EFB31" w14:textId="77777777" w:rsidR="00286C99" w:rsidRPr="00D62916" w:rsidRDefault="00286C99" w:rsidP="00286C99">
      <w:pPr>
        <w:pStyle w:val="berschrift1"/>
      </w:pPr>
      <w:bookmarkStart w:id="45" w:name="_Toc22396698"/>
      <w:bookmarkStart w:id="46" w:name="_Toc161293431"/>
      <w:bookmarkStart w:id="47" w:name="_Toc414449834"/>
      <w:r w:rsidRPr="00D62916">
        <w:t>Kontext</w:t>
      </w:r>
      <w:bookmarkEnd w:id="45"/>
      <w:r w:rsidRPr="00D62916">
        <w:t>abgrenzung</w:t>
      </w:r>
      <w:bookmarkEnd w:id="46"/>
      <w:bookmarkEnd w:id="47"/>
    </w:p>
    <w:p w14:paraId="1FC4995D" w14:textId="77777777" w:rsidR="00112EDC" w:rsidRDefault="00112EDC" w:rsidP="00286C99">
      <w:pPr>
        <w:spacing w:before="56" w:after="113"/>
        <w:ind w:left="-5"/>
        <w:rPr>
          <w:rFonts w:cs="Arial"/>
          <w:sz w:val="20"/>
        </w:rPr>
      </w:pPr>
      <w:bookmarkStart w:id="48" w:name="OLE_LINK61"/>
      <w:bookmarkStart w:id="49" w:name="OLE_LINK62"/>
      <w:bookmarkStart w:id="50" w:name="OLE_LINK15"/>
      <w:bookmarkStart w:id="51" w:name="OLE_LINK16"/>
    </w:p>
    <w:p w14:paraId="2B11D293" w14:textId="77777777" w:rsidR="00286C99" w:rsidRPr="00D62916" w:rsidRDefault="00286C99" w:rsidP="00286C99">
      <w:pPr>
        <w:spacing w:before="56" w:after="113"/>
        <w:ind w:left="-5"/>
        <w:rPr>
          <w:rFonts w:cs="Arial"/>
          <w:sz w:val="20"/>
        </w:rPr>
      </w:pPr>
      <w:r w:rsidRPr="00D62916">
        <w:rPr>
          <w:rFonts w:cs="Arial"/>
          <w:sz w:val="20"/>
        </w:rPr>
        <w:t>Die folgenden Unterkapitel zeigen die Einbettung unseres Systems in seine Umgebung.</w:t>
      </w:r>
    </w:p>
    <w:bookmarkEnd w:id="48"/>
    <w:bookmarkEnd w:id="49"/>
    <w:bookmarkEnd w:id="50"/>
    <w:bookmarkEnd w:id="51"/>
    <w:p w14:paraId="65C82AF1" w14:textId="77777777" w:rsidR="00286C99" w:rsidRPr="00D62916" w:rsidRDefault="00286C99" w:rsidP="00286C99">
      <w:pPr>
        <w:spacing w:before="56" w:after="113"/>
        <w:ind w:left="-5"/>
        <w:rPr>
          <w:rFonts w:cs="Arial"/>
          <w:sz w:val="20"/>
        </w:rPr>
      </w:pPr>
    </w:p>
    <w:p w14:paraId="4B243BB6" w14:textId="77777777" w:rsidR="00286C99" w:rsidRPr="00D62916" w:rsidRDefault="00286C99" w:rsidP="00286C99">
      <w:pPr>
        <w:pStyle w:val="berschrift2"/>
      </w:pPr>
      <w:bookmarkStart w:id="52" w:name="_Toc22396699"/>
      <w:bookmarkStart w:id="53" w:name="_Toc161293432"/>
      <w:bookmarkStart w:id="54" w:name="_Toc414449835"/>
      <w:r w:rsidRPr="00D62916">
        <w:t>Fachlicher Kontext</w:t>
      </w:r>
      <w:bookmarkEnd w:id="52"/>
      <w:bookmarkEnd w:id="53"/>
      <w:bookmarkEnd w:id="54"/>
    </w:p>
    <w:p w14:paraId="705D0DDA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3CE963F3" w14:textId="77777777" w:rsidR="00286C99" w:rsidRDefault="00286C99" w:rsidP="00286C99">
      <w:pPr>
        <w:pStyle w:val="berschrift2"/>
      </w:pPr>
      <w:bookmarkStart w:id="55" w:name="_Toc22396700"/>
      <w:bookmarkStart w:id="56" w:name="_Toc161293433"/>
      <w:bookmarkStart w:id="57" w:name="_Toc414449836"/>
      <w:r w:rsidRPr="00D62916">
        <w:t>Technischer- oder Verteilungskontext</w:t>
      </w:r>
      <w:bookmarkEnd w:id="55"/>
      <w:bookmarkEnd w:id="56"/>
      <w:bookmarkEnd w:id="57"/>
      <w:r w:rsidRPr="00D62916">
        <w:t xml:space="preserve"> </w:t>
      </w:r>
    </w:p>
    <w:p w14:paraId="143065F8" w14:textId="77777777" w:rsidR="00112EDC" w:rsidRPr="00112EDC" w:rsidRDefault="00112EDC" w:rsidP="00112EDC"/>
    <w:p w14:paraId="50EAD8A4" w14:textId="4B2EBCEC" w:rsidR="00070AF2" w:rsidRPr="00B93D3C" w:rsidRDefault="00070AF2" w:rsidP="00070AF2">
      <w:pPr>
        <w:pStyle w:val="berschrift2"/>
        <w:rPr>
          <w:ins w:id="58" w:author="Gernot Starke" w:date="2012-06-08T16:52:00Z"/>
          <w:lang w:val="en-US"/>
        </w:rPr>
      </w:pPr>
      <w:bookmarkStart w:id="59" w:name="OLE_LINK65"/>
      <w:bookmarkStart w:id="60" w:name="OLE_LINK66"/>
      <w:bookmarkStart w:id="61" w:name="_Toc414449837"/>
      <w:proofErr w:type="spellStart"/>
      <w:ins w:id="62" w:author="Gernot Starke" w:date="2012-06-08T16:52:00Z">
        <w:r>
          <w:rPr>
            <w:lang w:val="en-US"/>
          </w:rPr>
          <w:t>Externe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Schnittstellen</w:t>
        </w:r>
        <w:bookmarkEnd w:id="61"/>
        <w:proofErr w:type="spellEnd"/>
      </w:ins>
    </w:p>
    <w:p w14:paraId="5C85F680" w14:textId="77777777" w:rsidR="00070AF2" w:rsidRPr="00205243" w:rsidRDefault="00070AF2" w:rsidP="00070AF2">
      <w:pPr>
        <w:pStyle w:val="Erluterungberschrift"/>
        <w:rPr>
          <w:ins w:id="63" w:author="Gernot Starke" w:date="2012-06-08T16:52:00Z"/>
          <w:lang w:val="en-US"/>
        </w:rPr>
      </w:pPr>
      <w:ins w:id="64" w:author="Gernot Starke" w:date="2012-06-08T16:52:00Z">
        <w:r w:rsidRPr="00205243">
          <w:rPr>
            <w:lang w:val="en-US"/>
          </w:rPr>
          <w:t>Contents</w:t>
        </w:r>
      </w:ins>
    </w:p>
    <w:p w14:paraId="1A4E6E0F" w14:textId="77777777" w:rsidR="00070AF2" w:rsidRPr="00205243" w:rsidRDefault="00070AF2" w:rsidP="00070AF2">
      <w:pPr>
        <w:pStyle w:val="Erluterungstext"/>
        <w:rPr>
          <w:ins w:id="65" w:author="Gernot Starke" w:date="2012-06-08T16:52:00Z"/>
          <w:lang w:val="en-US"/>
        </w:rPr>
      </w:pPr>
      <w:ins w:id="66" w:author="Gernot Starke" w:date="2012-06-08T16:52:00Z">
        <w:r w:rsidRPr="00205243">
          <w:rPr>
            <w:lang w:val="en-US"/>
          </w:rPr>
          <w:t>Specification of the communication channels linking your system to neighboring systems and the environment.</w:t>
        </w:r>
      </w:ins>
    </w:p>
    <w:p w14:paraId="4AD852C9" w14:textId="5B12782F" w:rsidR="00E864AB" w:rsidRDefault="00070AF2" w:rsidP="00070AF2">
      <w:pPr>
        <w:pStyle w:val="berschrift3"/>
      </w:pPr>
      <w:bookmarkStart w:id="67" w:name="OLE_LINK37"/>
      <w:bookmarkStart w:id="68" w:name="OLE_LINK38"/>
      <w:r>
        <w:t>Externe Schnittstelle 1</w:t>
      </w:r>
    </w:p>
    <w:p w14:paraId="555A871C" w14:textId="77777777" w:rsidR="00070AF2" w:rsidRDefault="00070AF2" w:rsidP="00070AF2">
      <w:pPr>
        <w:pStyle w:val="berschrift4"/>
        <w:shd w:val="clear" w:color="auto" w:fill="FFFFFF"/>
        <w:spacing w:before="288" w:after="72"/>
        <w:rPr>
          <w:ins w:id="69" w:author="Gernot Starke" w:date="2012-06-08T16:58:00Z"/>
          <w:rFonts w:cs="Arial"/>
          <w:color w:val="000000"/>
        </w:rPr>
      </w:pPr>
      <w:ins w:id="70" w:author="Gernot Starke" w:date="2012-06-08T16:58:00Z">
        <w:r>
          <w:rPr>
            <w:rFonts w:cs="Arial"/>
            <w:color w:val="000000"/>
          </w:rPr>
          <w:t>Identifikation der Schnittstelle</w:t>
        </w:r>
      </w:ins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2681"/>
      </w:tblGrid>
      <w:tr w:rsidR="00070AF2" w14:paraId="36DD6ECC" w14:textId="77777777" w:rsidTr="00070AF2">
        <w:trPr>
          <w:ins w:id="71" w:author="Gernot Starke" w:date="2012-06-08T16:58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CFE20E8" w14:textId="77777777" w:rsidR="00070AF2" w:rsidRDefault="00070AF2">
            <w:pPr>
              <w:spacing w:line="260" w:lineRule="atLeast"/>
              <w:rPr>
                <w:ins w:id="72" w:author="Gernot Starke" w:date="2012-06-08T16:58:00Z"/>
                <w:rFonts w:ascii="Times" w:hAnsi="Times"/>
                <w:color w:val="333333"/>
              </w:rPr>
            </w:pPr>
            <w:ins w:id="73" w:author="Gernot Starke" w:date="2012-06-08T16:58:00Z">
              <w:r>
                <w:rPr>
                  <w:color w:val="333333"/>
                </w:rPr>
                <w:t>Name / Bezeichnung der Schnittstelle</w:t>
              </w:r>
            </w:ins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C410EB2" w14:textId="77777777" w:rsidR="00070AF2" w:rsidRDefault="00070AF2">
            <w:pPr>
              <w:spacing w:line="260" w:lineRule="atLeast"/>
              <w:rPr>
                <w:ins w:id="74" w:author="Gernot Starke" w:date="2012-06-08T16:58:00Z"/>
                <w:rFonts w:ascii="Times" w:hAnsi="Times"/>
                <w:color w:val="333333"/>
              </w:rPr>
            </w:pPr>
            <w:ins w:id="75" w:author="Gernot Starke" w:date="2012-06-08T16:58:00Z">
              <w:r>
                <w:rPr>
                  <w:color w:val="333333"/>
                </w:rPr>
                <w:t>&lt;Name der Schnittstelle&gt;</w:t>
              </w:r>
            </w:ins>
          </w:p>
        </w:tc>
      </w:tr>
      <w:tr w:rsidR="00070AF2" w14:paraId="3941F66F" w14:textId="77777777" w:rsidTr="00070AF2">
        <w:trPr>
          <w:ins w:id="76" w:author="Gernot Starke" w:date="2012-06-08T16:58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7F0616C" w14:textId="77777777" w:rsidR="00070AF2" w:rsidRDefault="00070AF2">
            <w:pPr>
              <w:spacing w:line="260" w:lineRule="atLeast"/>
              <w:rPr>
                <w:ins w:id="77" w:author="Gernot Starke" w:date="2012-06-08T16:58:00Z"/>
                <w:rFonts w:ascii="Times" w:hAnsi="Times"/>
                <w:color w:val="333333"/>
              </w:rPr>
            </w:pPr>
            <w:ins w:id="78" w:author="Gernot Starke" w:date="2012-06-08T16:58:00Z">
              <w:r>
                <w:rPr>
                  <w:color w:val="333333"/>
                </w:rPr>
                <w:t>Version</w:t>
              </w:r>
            </w:ins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BD659DC" w14:textId="77777777" w:rsidR="00070AF2" w:rsidRDefault="00070AF2">
            <w:pPr>
              <w:spacing w:line="260" w:lineRule="atLeast"/>
              <w:rPr>
                <w:ins w:id="79" w:author="Gernot Starke" w:date="2012-06-08T16:58:00Z"/>
                <w:rFonts w:ascii="Times" w:hAnsi="Times"/>
                <w:color w:val="333333"/>
              </w:rPr>
            </w:pPr>
            <w:ins w:id="80" w:author="Gernot Starke" w:date="2012-06-08T16:58:00Z">
              <w:r>
                <w:rPr>
                  <w:color w:val="333333"/>
                </w:rPr>
                <w:t> </w:t>
              </w:r>
            </w:ins>
          </w:p>
        </w:tc>
      </w:tr>
      <w:tr w:rsidR="00070AF2" w14:paraId="6A33429F" w14:textId="77777777" w:rsidTr="00070AF2">
        <w:trPr>
          <w:ins w:id="81" w:author="Gernot Starke" w:date="2012-06-08T16:58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297CBEE" w14:textId="77777777" w:rsidR="00070AF2" w:rsidRDefault="00070AF2">
            <w:pPr>
              <w:spacing w:line="260" w:lineRule="atLeast"/>
              <w:rPr>
                <w:ins w:id="82" w:author="Gernot Starke" w:date="2012-06-08T16:58:00Z"/>
                <w:rFonts w:ascii="Times" w:hAnsi="Times"/>
                <w:color w:val="333333"/>
              </w:rPr>
            </w:pPr>
            <w:ins w:id="83" w:author="Gernot Starke" w:date="2012-06-08T16:58:00Z">
              <w:r>
                <w:rPr>
                  <w:color w:val="333333"/>
                </w:rPr>
                <w:t>Änderungen gegenüber Vorversion</w:t>
              </w:r>
            </w:ins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4772781" w14:textId="77777777" w:rsidR="00070AF2" w:rsidRDefault="00070AF2">
            <w:pPr>
              <w:spacing w:line="260" w:lineRule="atLeast"/>
              <w:rPr>
                <w:ins w:id="84" w:author="Gernot Starke" w:date="2012-06-08T16:58:00Z"/>
                <w:rFonts w:ascii="Times" w:hAnsi="Times"/>
                <w:color w:val="333333"/>
              </w:rPr>
            </w:pPr>
            <w:ins w:id="85" w:author="Gernot Starke" w:date="2012-06-08T16:58:00Z">
              <w:r>
                <w:rPr>
                  <w:color w:val="333333"/>
                </w:rPr>
                <w:t> </w:t>
              </w:r>
            </w:ins>
          </w:p>
        </w:tc>
      </w:tr>
      <w:tr w:rsidR="00070AF2" w14:paraId="6ECE1DA9" w14:textId="77777777" w:rsidTr="00070AF2">
        <w:trPr>
          <w:ins w:id="86" w:author="Gernot Starke" w:date="2012-06-08T16:58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B8FC7E5" w14:textId="77777777" w:rsidR="00070AF2" w:rsidRDefault="00070AF2">
            <w:pPr>
              <w:spacing w:line="260" w:lineRule="atLeast"/>
              <w:rPr>
                <w:ins w:id="87" w:author="Gernot Starke" w:date="2012-06-08T16:58:00Z"/>
                <w:rFonts w:ascii="Times" w:hAnsi="Times"/>
                <w:color w:val="333333"/>
              </w:rPr>
            </w:pPr>
            <w:ins w:id="88" w:author="Gernot Starke" w:date="2012-06-08T16:58:00Z">
              <w:r>
                <w:rPr>
                  <w:color w:val="333333"/>
                </w:rPr>
                <w:t>Wer hat geändert und warum?</w:t>
              </w:r>
            </w:ins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5F478E0" w14:textId="77777777" w:rsidR="00070AF2" w:rsidRDefault="00070AF2">
            <w:pPr>
              <w:spacing w:line="260" w:lineRule="atLeast"/>
              <w:rPr>
                <w:ins w:id="89" w:author="Gernot Starke" w:date="2012-06-08T16:58:00Z"/>
                <w:rFonts w:ascii="Times" w:hAnsi="Times"/>
                <w:color w:val="333333"/>
              </w:rPr>
            </w:pPr>
            <w:ins w:id="90" w:author="Gernot Starke" w:date="2012-06-08T16:58:00Z">
              <w:r>
                <w:rPr>
                  <w:color w:val="333333"/>
                </w:rPr>
                <w:t> </w:t>
              </w:r>
            </w:ins>
          </w:p>
        </w:tc>
      </w:tr>
      <w:tr w:rsidR="00070AF2" w14:paraId="3948BB32" w14:textId="77777777" w:rsidTr="00070AF2">
        <w:trPr>
          <w:ins w:id="91" w:author="Gernot Starke" w:date="2012-06-08T16:58:00Z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454D8FF" w14:textId="77777777" w:rsidR="00070AF2" w:rsidRDefault="00070AF2">
            <w:pPr>
              <w:spacing w:line="260" w:lineRule="atLeast"/>
              <w:rPr>
                <w:ins w:id="92" w:author="Gernot Starke" w:date="2012-06-08T16:58:00Z"/>
                <w:rFonts w:ascii="Times" w:hAnsi="Times"/>
                <w:color w:val="333333"/>
              </w:rPr>
            </w:pPr>
            <w:proofErr w:type="spellStart"/>
            <w:ins w:id="93" w:author="Gernot Starke" w:date="2012-06-08T16:58:00Z">
              <w:r>
                <w:rPr>
                  <w:color w:val="333333"/>
                </w:rPr>
                <w:t>Veranwortlicher</w:t>
              </w:r>
              <w:proofErr w:type="spellEnd"/>
              <w:r>
                <w:rPr>
                  <w:color w:val="333333"/>
                </w:rPr>
                <w:t xml:space="preserve"> Ansprechpartner / Rolle</w:t>
              </w:r>
            </w:ins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615B189" w14:textId="77777777" w:rsidR="00070AF2" w:rsidRDefault="00070AF2">
            <w:pPr>
              <w:spacing w:line="260" w:lineRule="atLeast"/>
              <w:rPr>
                <w:ins w:id="94" w:author="Gernot Starke" w:date="2012-06-08T16:58:00Z"/>
                <w:rFonts w:ascii="Times" w:hAnsi="Times"/>
                <w:color w:val="333333"/>
              </w:rPr>
            </w:pPr>
            <w:ins w:id="95" w:author="Gernot Starke" w:date="2012-06-08T16:58:00Z">
              <w:r>
                <w:rPr>
                  <w:color w:val="333333"/>
                </w:rPr>
                <w:t> </w:t>
              </w:r>
            </w:ins>
          </w:p>
        </w:tc>
      </w:tr>
    </w:tbl>
    <w:p w14:paraId="364252B1" w14:textId="77777777" w:rsidR="00070AF2" w:rsidRDefault="00070AF2" w:rsidP="00070AF2">
      <w:pPr>
        <w:pStyle w:val="StandardWeb"/>
        <w:shd w:val="clear" w:color="auto" w:fill="FFFFFF"/>
        <w:spacing w:after="150" w:afterAutospacing="0" w:line="255" w:lineRule="atLeast"/>
        <w:rPr>
          <w:ins w:id="96" w:author="Gernot Starke" w:date="2012-06-08T16:58:00Z"/>
          <w:color w:val="333333"/>
        </w:rPr>
      </w:pPr>
      <w:ins w:id="97" w:author="Gernot Starke" w:date="2012-06-08T16:58:00Z">
        <w:r>
          <w:rPr>
            <w:rStyle w:val="apple-tab-span"/>
            <w:color w:val="333333"/>
          </w:rPr>
          <w:t>  </w:t>
        </w:r>
      </w:ins>
    </w:p>
    <w:p w14:paraId="296B2EDD" w14:textId="77777777" w:rsidR="00070AF2" w:rsidRDefault="00070AF2" w:rsidP="00070AF2">
      <w:pPr>
        <w:pStyle w:val="berschrift4"/>
        <w:shd w:val="clear" w:color="auto" w:fill="FFFFFF"/>
        <w:spacing w:before="288" w:after="72"/>
        <w:rPr>
          <w:ins w:id="98" w:author="Gernot Starke" w:date="2012-06-08T16:58:00Z"/>
          <w:rFonts w:cs="Arial"/>
          <w:color w:val="000000"/>
        </w:rPr>
      </w:pPr>
      <w:ins w:id="99" w:author="Gernot Starke" w:date="2012-06-08T16:58:00Z">
        <w:r>
          <w:rPr>
            <w:rFonts w:cs="Arial"/>
            <w:color w:val="000000"/>
          </w:rPr>
          <w:t>Fachlicher Kontext der Schnittstelle</w:t>
        </w:r>
      </w:ins>
    </w:p>
    <w:p w14:paraId="0FF1909B" w14:textId="77777777" w:rsidR="00070AF2" w:rsidRDefault="00070AF2" w:rsidP="00070AF2">
      <w:pPr>
        <w:pStyle w:val="berschrift4"/>
        <w:shd w:val="clear" w:color="auto" w:fill="FFFFFF"/>
        <w:spacing w:before="288" w:after="72"/>
        <w:rPr>
          <w:ins w:id="100" w:author="Gernot Starke" w:date="2012-06-08T16:58:00Z"/>
          <w:rFonts w:cs="Arial"/>
          <w:color w:val="000000"/>
        </w:rPr>
      </w:pPr>
      <w:ins w:id="101" w:author="Gernot Starke" w:date="2012-06-08T16:58:00Z">
        <w:r>
          <w:rPr>
            <w:rFonts w:cs="Arial"/>
            <w:color w:val="000000"/>
          </w:rPr>
          <w:t>Fachliche Abläufe</w:t>
        </w:r>
      </w:ins>
    </w:p>
    <w:p w14:paraId="41454640" w14:textId="77777777" w:rsidR="00070AF2" w:rsidRDefault="00070AF2" w:rsidP="00070AF2">
      <w:pPr>
        <w:pStyle w:val="StandardWeb"/>
        <w:shd w:val="clear" w:color="auto" w:fill="FFFFFF"/>
        <w:spacing w:after="150" w:afterAutospacing="0" w:line="255" w:lineRule="atLeast"/>
        <w:rPr>
          <w:ins w:id="102" w:author="Gernot Starke" w:date="2012-06-08T16:58:00Z"/>
          <w:color w:val="333333"/>
        </w:rPr>
      </w:pPr>
      <w:ins w:id="103" w:author="Gernot Starke" w:date="2012-06-08T16:58:00Z">
        <w:r>
          <w:rPr>
            <w:color w:val="333333"/>
          </w:rPr>
          <w:t>&lt;Diagramm oder Beschreibung der fachlichen Abläufe&gt;</w:t>
        </w:r>
      </w:ins>
    </w:p>
    <w:p w14:paraId="19A4EB15" w14:textId="77777777" w:rsidR="00070AF2" w:rsidRDefault="00070AF2" w:rsidP="00070AF2">
      <w:pPr>
        <w:pStyle w:val="berschrift4"/>
        <w:shd w:val="clear" w:color="auto" w:fill="FFFFFF"/>
        <w:spacing w:before="288" w:after="72"/>
        <w:rPr>
          <w:ins w:id="104" w:author="Gernot Starke" w:date="2012-06-08T16:58:00Z"/>
          <w:rFonts w:cs="Arial"/>
          <w:color w:val="000000"/>
        </w:rPr>
      </w:pPr>
      <w:ins w:id="105" w:author="Gernot Starke" w:date="2012-06-08T16:58:00Z">
        <w:r>
          <w:rPr>
            <w:rFonts w:cs="Arial"/>
            <w:color w:val="000000"/>
          </w:rPr>
          <w:lastRenderedPageBreak/>
          <w:t>Fachliche Bedeutung der Daten</w:t>
        </w:r>
      </w:ins>
    </w:p>
    <w:p w14:paraId="66DB3255" w14:textId="77777777" w:rsidR="00070AF2" w:rsidRDefault="00070AF2" w:rsidP="00070AF2">
      <w:pPr>
        <w:pStyle w:val="StandardWeb"/>
        <w:shd w:val="clear" w:color="auto" w:fill="FFFFFF"/>
        <w:spacing w:after="150" w:afterAutospacing="0" w:line="255" w:lineRule="atLeast"/>
        <w:rPr>
          <w:ins w:id="106" w:author="Gernot Starke" w:date="2012-06-08T16:58:00Z"/>
          <w:color w:val="333333"/>
        </w:rPr>
      </w:pPr>
      <w:ins w:id="107" w:author="Gernot Starke" w:date="2012-06-08T16:58:00Z">
        <w:r>
          <w:rPr>
            <w:color w:val="333333"/>
          </w:rPr>
          <w:t>&lt;Beschreibung der fachlichen Bedeutung&gt;</w:t>
        </w:r>
      </w:ins>
    </w:p>
    <w:p w14:paraId="0226DF71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08" w:author="Gernot Starke" w:date="2012-06-08T16:58:00Z"/>
          <w:rFonts w:ascii="Arial" w:hAnsi="Arial" w:cs="Arial"/>
          <w:color w:val="333333"/>
        </w:rPr>
      </w:pPr>
      <w:ins w:id="109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</w:t>
        </w:r>
        <w:r>
          <w:rPr>
            <w:rFonts w:ascii="Arial" w:hAnsi="Arial" w:cs="Arial"/>
            <w:color w:val="333333"/>
          </w:rPr>
          <w:t>Technischer Kontext</w:t>
        </w:r>
      </w:ins>
    </w:p>
    <w:p w14:paraId="2856AF7E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10" w:author="Gernot Starke" w:date="2012-06-08T16:58:00Z"/>
          <w:rFonts w:ascii="Arial" w:hAnsi="Arial" w:cs="Arial"/>
          <w:color w:val="333333"/>
        </w:rPr>
      </w:pPr>
      <w:ins w:id="111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</w:t>
        </w:r>
        <w:r>
          <w:rPr>
            <w:rFonts w:ascii="Arial" w:hAnsi="Arial" w:cs="Arial"/>
            <w:color w:val="333333"/>
          </w:rPr>
          <w:t>Form der Interaktion</w:t>
        </w:r>
      </w:ins>
    </w:p>
    <w:p w14:paraId="20974C85" w14:textId="77777777" w:rsidR="00070AF2" w:rsidRPr="00070AF2" w:rsidRDefault="00070AF2" w:rsidP="00070AF2">
      <w:pPr>
        <w:pStyle w:val="berschrift4"/>
        <w:shd w:val="clear" w:color="auto" w:fill="FFFFFF"/>
        <w:spacing w:before="288" w:after="72"/>
        <w:rPr>
          <w:ins w:id="112" w:author="Gernot Starke" w:date="2012-06-08T16:58:00Z"/>
          <w:rFonts w:cs="Arial"/>
          <w:color w:val="000000"/>
        </w:rPr>
      </w:pPr>
      <w:ins w:id="113" w:author="Gernot Starke" w:date="2012-06-08T16:58:00Z">
        <w:r w:rsidRPr="00070AF2">
          <w:t> Anforderungen an die Schnittstelle</w:t>
        </w:r>
      </w:ins>
    </w:p>
    <w:p w14:paraId="675F4954" w14:textId="77777777" w:rsidR="00070AF2" w:rsidRDefault="00070AF2" w:rsidP="00070AF2">
      <w:pPr>
        <w:pStyle w:val="berschrift4"/>
        <w:shd w:val="clear" w:color="auto" w:fill="FFFFFF"/>
        <w:spacing w:before="288" w:after="72"/>
        <w:rPr>
          <w:ins w:id="114" w:author="Gernot Starke" w:date="2012-06-08T16:58:00Z"/>
          <w:rFonts w:cs="Arial"/>
          <w:color w:val="000000"/>
          <w:szCs w:val="24"/>
        </w:rPr>
      </w:pPr>
      <w:ins w:id="115" w:author="Gernot Starke" w:date="2012-06-08T16:58:00Z">
        <w:r>
          <w:rPr>
            <w:rStyle w:val="s2"/>
            <w:rFonts w:cs="Arial"/>
            <w:color w:val="000000"/>
          </w:rPr>
          <w:t> </w:t>
        </w:r>
        <w:r>
          <w:rPr>
            <w:rFonts w:cs="Arial"/>
            <w:color w:val="000000"/>
          </w:rPr>
          <w:t>Sicherheitsanforderungen</w:t>
        </w:r>
      </w:ins>
    </w:p>
    <w:p w14:paraId="4D8D1280" w14:textId="77777777" w:rsidR="00070AF2" w:rsidRDefault="00070AF2" w:rsidP="00070AF2">
      <w:pPr>
        <w:pStyle w:val="berschrift4"/>
        <w:shd w:val="clear" w:color="auto" w:fill="FFFFFF"/>
        <w:spacing w:before="288" w:after="72"/>
        <w:rPr>
          <w:ins w:id="116" w:author="Gernot Starke" w:date="2012-06-08T16:58:00Z"/>
          <w:rFonts w:cs="Arial"/>
          <w:color w:val="000000"/>
        </w:rPr>
      </w:pPr>
      <w:ins w:id="117" w:author="Gernot Starke" w:date="2012-06-08T16:58:00Z">
        <w:r>
          <w:rPr>
            <w:rStyle w:val="apple-tab-span"/>
            <w:rFonts w:cs="Arial"/>
            <w:color w:val="000000"/>
          </w:rPr>
          <w:t> </w:t>
        </w:r>
        <w:r>
          <w:rPr>
            <w:rFonts w:cs="Arial"/>
            <w:color w:val="000000"/>
          </w:rPr>
          <w:t>Mengengerüste</w:t>
        </w:r>
      </w:ins>
    </w:p>
    <w:p w14:paraId="380BA36C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18" w:author="Gernot Starke" w:date="2012-06-08T16:58:00Z"/>
          <w:rFonts w:ascii="Arial" w:hAnsi="Arial" w:cs="Arial"/>
          <w:color w:val="333333"/>
        </w:rPr>
      </w:pPr>
      <w:ins w:id="119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 </w:t>
        </w:r>
        <w:r>
          <w:rPr>
            <w:rFonts w:ascii="Arial" w:hAnsi="Arial" w:cs="Arial"/>
            <w:color w:val="333333"/>
          </w:rPr>
          <w:t>Laufzeit</w:t>
        </w:r>
      </w:ins>
    </w:p>
    <w:p w14:paraId="318947CB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20" w:author="Gernot Starke" w:date="2012-06-08T16:58:00Z"/>
          <w:rFonts w:ascii="Arial" w:hAnsi="Arial" w:cs="Arial"/>
          <w:color w:val="333333"/>
        </w:rPr>
      </w:pPr>
      <w:ins w:id="121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 </w:t>
        </w:r>
        <w:r>
          <w:rPr>
            <w:rFonts w:ascii="Arial" w:hAnsi="Arial" w:cs="Arial"/>
            <w:color w:val="333333"/>
          </w:rPr>
          <w:t>Durchsatz / Datenvolumen</w:t>
        </w:r>
      </w:ins>
    </w:p>
    <w:p w14:paraId="7A93FD40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22" w:author="Gernot Starke" w:date="2012-06-08T16:58:00Z"/>
          <w:rFonts w:ascii="Arial" w:hAnsi="Arial" w:cs="Arial"/>
          <w:color w:val="333333"/>
        </w:rPr>
      </w:pPr>
      <w:ins w:id="123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</w:t>
        </w:r>
        <w:r>
          <w:rPr>
            <w:rFonts w:ascii="Arial" w:hAnsi="Arial" w:cs="Arial"/>
            <w:color w:val="333333"/>
          </w:rPr>
          <w:t>Verfügbarkeit</w:t>
        </w:r>
      </w:ins>
    </w:p>
    <w:p w14:paraId="1A677D88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24" w:author="Gernot Starke" w:date="2012-06-08T16:58:00Z"/>
          <w:rFonts w:ascii="Arial" w:hAnsi="Arial" w:cs="Arial"/>
          <w:color w:val="333333"/>
        </w:rPr>
      </w:pPr>
      <w:ins w:id="125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</w:t>
        </w:r>
        <w:r>
          <w:rPr>
            <w:rFonts w:ascii="Arial" w:hAnsi="Arial" w:cs="Arial"/>
            <w:color w:val="333333"/>
          </w:rPr>
          <w:t>Protokollierung</w:t>
        </w:r>
      </w:ins>
    </w:p>
    <w:p w14:paraId="0F4798DC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26" w:author="Gernot Starke" w:date="2012-06-08T16:58:00Z"/>
          <w:rFonts w:ascii="Arial" w:hAnsi="Arial" w:cs="Arial"/>
          <w:color w:val="333333"/>
        </w:rPr>
      </w:pPr>
      <w:ins w:id="127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</w:t>
        </w:r>
        <w:r>
          <w:rPr>
            <w:rFonts w:ascii="Arial" w:hAnsi="Arial" w:cs="Arial"/>
            <w:color w:val="333333"/>
          </w:rPr>
          <w:t>Archivierung</w:t>
        </w:r>
      </w:ins>
    </w:p>
    <w:p w14:paraId="48BFEA37" w14:textId="77777777" w:rsidR="00070AF2" w:rsidRPr="00070AF2" w:rsidRDefault="00070AF2" w:rsidP="00070AF2">
      <w:pPr>
        <w:pStyle w:val="berschrift4"/>
        <w:shd w:val="clear" w:color="auto" w:fill="FFFFFF"/>
        <w:spacing w:before="288" w:after="72"/>
        <w:rPr>
          <w:ins w:id="128" w:author="Gernot Starke" w:date="2012-06-08T16:58:00Z"/>
          <w:rFonts w:cs="Arial"/>
          <w:color w:val="000000"/>
        </w:rPr>
      </w:pPr>
      <w:ins w:id="129" w:author="Gernot Starke" w:date="2012-06-08T16:58:00Z">
        <w:r w:rsidRPr="00070AF2">
          <w:t> Beteiligte </w:t>
        </w:r>
        <w:proofErr w:type="spellStart"/>
        <w:r w:rsidRPr="00070AF2">
          <w:t>Resourcen</w:t>
        </w:r>
        <w:proofErr w:type="spellEnd"/>
      </w:ins>
    </w:p>
    <w:p w14:paraId="058925F6" w14:textId="77777777" w:rsidR="00070AF2" w:rsidRDefault="00070AF2" w:rsidP="00070AF2">
      <w:pPr>
        <w:pStyle w:val="berschrift4"/>
        <w:shd w:val="clear" w:color="auto" w:fill="FFFFFF"/>
        <w:spacing w:before="288" w:after="72"/>
        <w:rPr>
          <w:ins w:id="130" w:author="Gernot Starke" w:date="2012-06-08T16:58:00Z"/>
          <w:rFonts w:cs="Arial"/>
          <w:color w:val="000000"/>
          <w:szCs w:val="24"/>
        </w:rPr>
      </w:pPr>
      <w:ins w:id="131" w:author="Gernot Starke" w:date="2012-06-08T16:58:00Z">
        <w:r>
          <w:rPr>
            <w:rStyle w:val="s2"/>
            <w:rFonts w:cs="Arial"/>
            <w:color w:val="000000"/>
          </w:rPr>
          <w:t> </w:t>
        </w:r>
        <w:r>
          <w:rPr>
            <w:rFonts w:cs="Arial"/>
            <w:color w:val="000000"/>
          </w:rPr>
          <w:t>Syntax: Daten und Formate</w:t>
        </w:r>
      </w:ins>
    </w:p>
    <w:p w14:paraId="79820A02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32" w:author="Gernot Starke" w:date="2012-06-08T16:58:00Z"/>
          <w:rFonts w:ascii="Arial" w:hAnsi="Arial" w:cs="Arial"/>
          <w:color w:val="333333"/>
        </w:rPr>
      </w:pPr>
      <w:ins w:id="133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 </w:t>
        </w:r>
        <w:r>
          <w:rPr>
            <w:rFonts w:ascii="Arial" w:hAnsi="Arial" w:cs="Arial"/>
            <w:color w:val="333333"/>
          </w:rPr>
          <w:t>Datenformate</w:t>
        </w:r>
      </w:ins>
    </w:p>
    <w:p w14:paraId="0CC6DF0C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34" w:author="Gernot Starke" w:date="2012-06-08T16:58:00Z"/>
          <w:rFonts w:ascii="Arial" w:hAnsi="Arial" w:cs="Arial"/>
          <w:color w:val="333333"/>
        </w:rPr>
      </w:pPr>
      <w:ins w:id="135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 </w:t>
        </w:r>
        <w:r>
          <w:rPr>
            <w:rFonts w:ascii="Arial" w:hAnsi="Arial" w:cs="Arial"/>
            <w:color w:val="333333"/>
          </w:rPr>
          <w:t>Gültigkeits- und Plausibilitätsregeln</w:t>
        </w:r>
      </w:ins>
    </w:p>
    <w:p w14:paraId="44678DA0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36" w:author="Gernot Starke" w:date="2012-06-08T16:58:00Z"/>
          <w:rFonts w:ascii="Arial" w:hAnsi="Arial" w:cs="Arial"/>
          <w:color w:val="333333"/>
        </w:rPr>
      </w:pPr>
      <w:ins w:id="137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 </w:t>
        </w:r>
        <w:r>
          <w:rPr>
            <w:rFonts w:ascii="Arial" w:hAnsi="Arial" w:cs="Arial"/>
            <w:color w:val="333333"/>
          </w:rPr>
          <w:t>Codierung, Zeichensätze</w:t>
        </w:r>
      </w:ins>
    </w:p>
    <w:p w14:paraId="53B10ACA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38" w:author="Gernot Starke" w:date="2012-06-08T16:58:00Z"/>
          <w:rFonts w:ascii="Arial" w:hAnsi="Arial" w:cs="Arial"/>
          <w:color w:val="333333"/>
        </w:rPr>
      </w:pPr>
      <w:ins w:id="139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 </w:t>
        </w:r>
        <w:r>
          <w:rPr>
            <w:rFonts w:ascii="Arial" w:hAnsi="Arial" w:cs="Arial"/>
            <w:color w:val="333333"/>
          </w:rPr>
          <w:t>Konfigurationsdaten</w:t>
        </w:r>
      </w:ins>
    </w:p>
    <w:p w14:paraId="49F7D527" w14:textId="77777777" w:rsidR="00070AF2" w:rsidRDefault="00070AF2" w:rsidP="00070AF2">
      <w:pPr>
        <w:pStyle w:val="berschrift4"/>
        <w:shd w:val="clear" w:color="auto" w:fill="FFFFFF"/>
        <w:spacing w:before="288" w:after="72"/>
        <w:rPr>
          <w:ins w:id="140" w:author="Gernot Starke" w:date="2012-06-08T16:58:00Z"/>
          <w:rFonts w:cs="Arial"/>
          <w:color w:val="000000"/>
        </w:rPr>
      </w:pPr>
      <w:ins w:id="141" w:author="Gernot Starke" w:date="2012-06-08T16:58:00Z">
        <w:r>
          <w:rPr>
            <w:rStyle w:val="apple-tab-span"/>
            <w:rFonts w:cs="Arial"/>
            <w:color w:val="000000"/>
          </w:rPr>
          <w:t> </w:t>
        </w:r>
        <w:r>
          <w:rPr>
            <w:rFonts w:cs="Arial"/>
            <w:color w:val="000000"/>
          </w:rPr>
          <w:t>Syntax: Methoden/Funktionen</w:t>
        </w:r>
      </w:ins>
    </w:p>
    <w:p w14:paraId="43B916FA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42" w:author="Gernot Starke" w:date="2012-06-08T16:58:00Z"/>
          <w:rFonts w:ascii="Arial" w:hAnsi="Arial" w:cs="Arial"/>
          <w:color w:val="333333"/>
        </w:rPr>
      </w:pPr>
      <w:ins w:id="143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</w:t>
        </w:r>
        <w:r>
          <w:rPr>
            <w:rFonts w:ascii="Arial" w:hAnsi="Arial" w:cs="Arial"/>
            <w:color w:val="333333"/>
          </w:rPr>
          <w:t>Prüfdaten</w:t>
        </w:r>
      </w:ins>
    </w:p>
    <w:p w14:paraId="2EB35E8C" w14:textId="77777777" w:rsidR="00070AF2" w:rsidRDefault="00070AF2" w:rsidP="00070AF2">
      <w:pPr>
        <w:pStyle w:val="berschrift4"/>
        <w:shd w:val="clear" w:color="auto" w:fill="FFFFFF"/>
        <w:spacing w:before="288" w:after="72"/>
        <w:rPr>
          <w:ins w:id="144" w:author="Gernot Starke" w:date="2012-06-08T16:58:00Z"/>
          <w:rFonts w:cs="Arial"/>
          <w:color w:val="000000"/>
        </w:rPr>
      </w:pPr>
      <w:ins w:id="145" w:author="Gernot Starke" w:date="2012-06-08T16:58:00Z">
        <w:r>
          <w:rPr>
            <w:rStyle w:val="s3"/>
            <w:rFonts w:cs="Arial"/>
            <w:color w:val="000000"/>
          </w:rPr>
          <w:t> </w:t>
        </w:r>
        <w:r>
          <w:rPr>
            <w:rStyle w:val="Fett"/>
            <w:rFonts w:cs="Arial"/>
            <w:b w:val="0"/>
            <w:bCs w:val="0"/>
            <w:color w:val="000000"/>
          </w:rPr>
          <w:t>Ablauf der Schnittstelle</w:t>
        </w:r>
      </w:ins>
    </w:p>
    <w:p w14:paraId="323EDFA7" w14:textId="77777777" w:rsidR="00070AF2" w:rsidRDefault="00070AF2" w:rsidP="00070AF2">
      <w:pPr>
        <w:pStyle w:val="StandardWeb"/>
        <w:shd w:val="clear" w:color="auto" w:fill="FFFFFF"/>
        <w:spacing w:after="150" w:afterAutospacing="0" w:line="255" w:lineRule="atLeast"/>
        <w:rPr>
          <w:ins w:id="146" w:author="Gernot Starke" w:date="2012-06-08T16:58:00Z"/>
          <w:color w:val="333333"/>
        </w:rPr>
      </w:pPr>
      <w:ins w:id="147" w:author="Gernot Starke" w:date="2012-06-08T16:58:00Z">
        <w:r>
          <w:rPr>
            <w:color w:val="333333"/>
          </w:rPr>
          <w:t>fachliche oder technischer Ablauf</w:t>
        </w:r>
      </w:ins>
    </w:p>
    <w:p w14:paraId="3116C563" w14:textId="77777777" w:rsidR="00070AF2" w:rsidRPr="00070AF2" w:rsidRDefault="00070AF2" w:rsidP="00070AF2">
      <w:pPr>
        <w:pStyle w:val="berschrift4"/>
        <w:shd w:val="clear" w:color="auto" w:fill="FFFFFF"/>
        <w:spacing w:before="288" w:after="72"/>
        <w:rPr>
          <w:ins w:id="148" w:author="Gernot Starke" w:date="2012-06-08T16:58:00Z"/>
          <w:rFonts w:cs="Arial"/>
          <w:color w:val="000000"/>
        </w:rPr>
      </w:pPr>
      <w:ins w:id="149" w:author="Gernot Starke" w:date="2012-06-08T16:58:00Z">
        <w:r w:rsidRPr="00070AF2">
          <w:t>Semantik</w:t>
        </w:r>
      </w:ins>
    </w:p>
    <w:p w14:paraId="519F37E3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50" w:author="Gernot Starke" w:date="2012-06-08T16:58:00Z"/>
          <w:rFonts w:ascii="Arial" w:hAnsi="Arial" w:cs="Arial"/>
          <w:color w:val="333333"/>
        </w:rPr>
      </w:pPr>
      <w:ins w:id="151" w:author="Gernot Starke" w:date="2012-06-08T16:58:00Z">
        <w:r>
          <w:rPr>
            <w:rStyle w:val="s2"/>
            <w:rFonts w:ascii="Arial" w:hAnsi="Arial" w:cs="Arial"/>
            <w:color w:val="333333"/>
          </w:rPr>
          <w:t> </w:t>
        </w:r>
        <w:r>
          <w:rPr>
            <w:rFonts w:ascii="Arial" w:hAnsi="Arial" w:cs="Arial"/>
            <w:color w:val="333333"/>
          </w:rPr>
          <w:t>Nebenwirkungen, Konsequenzen</w:t>
        </w:r>
      </w:ins>
    </w:p>
    <w:p w14:paraId="642FDFE5" w14:textId="77777777" w:rsidR="00070AF2" w:rsidRPr="00070AF2" w:rsidRDefault="00070AF2" w:rsidP="00070AF2">
      <w:pPr>
        <w:pStyle w:val="berschrift4"/>
        <w:shd w:val="clear" w:color="auto" w:fill="FFFFFF"/>
        <w:spacing w:before="288" w:after="72"/>
        <w:rPr>
          <w:ins w:id="152" w:author="Gernot Starke" w:date="2012-06-08T16:58:00Z"/>
          <w:rFonts w:cs="Arial"/>
          <w:color w:val="000000"/>
        </w:rPr>
      </w:pPr>
      <w:ins w:id="153" w:author="Gernot Starke" w:date="2012-06-08T16:58:00Z">
        <w:r w:rsidRPr="00070AF2">
          <w:rPr>
            <w:rFonts w:cs="Arial"/>
            <w:color w:val="000000"/>
          </w:rPr>
          <w:lastRenderedPageBreak/>
          <w:t>Technische Infrastruktur</w:t>
        </w:r>
      </w:ins>
    </w:p>
    <w:p w14:paraId="1BAD4BA1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54" w:author="Gernot Starke" w:date="2012-06-08T16:58:00Z"/>
          <w:rFonts w:ascii="Arial" w:hAnsi="Arial" w:cs="Arial"/>
          <w:color w:val="333333"/>
        </w:rPr>
      </w:pPr>
      <w:ins w:id="155" w:author="Gernot Starke" w:date="2012-06-08T16:58:00Z">
        <w:r>
          <w:rPr>
            <w:rStyle w:val="s2"/>
            <w:rFonts w:ascii="Arial" w:hAnsi="Arial" w:cs="Arial"/>
            <w:color w:val="333333"/>
          </w:rPr>
          <w:t> </w:t>
        </w:r>
        <w:r>
          <w:rPr>
            <w:rFonts w:ascii="Arial" w:hAnsi="Arial" w:cs="Arial"/>
            <w:color w:val="333333"/>
          </w:rPr>
          <w:t>Technische Protokolle</w:t>
        </w:r>
      </w:ins>
    </w:p>
    <w:p w14:paraId="623B277E" w14:textId="77777777" w:rsidR="00070AF2" w:rsidRPr="00070AF2" w:rsidRDefault="00070AF2" w:rsidP="00070AF2">
      <w:pPr>
        <w:pStyle w:val="berschrift4"/>
        <w:shd w:val="clear" w:color="auto" w:fill="FFFFFF"/>
        <w:spacing w:before="288" w:after="72"/>
        <w:rPr>
          <w:ins w:id="156" w:author="Gernot Starke" w:date="2012-06-08T16:58:00Z"/>
          <w:rFonts w:cs="Arial"/>
          <w:color w:val="000000"/>
        </w:rPr>
      </w:pPr>
      <w:ins w:id="157" w:author="Gernot Starke" w:date="2012-06-08T16:58:00Z">
        <w:r w:rsidRPr="00070AF2">
          <w:t>Fehler- und Ausnahmebehandlung</w:t>
        </w:r>
      </w:ins>
    </w:p>
    <w:p w14:paraId="1266FBF8" w14:textId="77777777" w:rsidR="00070AF2" w:rsidRPr="00070AF2" w:rsidRDefault="00070AF2" w:rsidP="00070AF2">
      <w:pPr>
        <w:pStyle w:val="berschrift4"/>
        <w:shd w:val="clear" w:color="auto" w:fill="FFFFFF"/>
        <w:spacing w:before="288" w:after="72"/>
        <w:rPr>
          <w:ins w:id="158" w:author="Gernot Starke" w:date="2012-06-08T16:58:00Z"/>
          <w:rFonts w:cs="Arial"/>
          <w:color w:val="000000"/>
        </w:rPr>
      </w:pPr>
      <w:ins w:id="159" w:author="Gernot Starke" w:date="2012-06-08T16:58:00Z">
        <w:r w:rsidRPr="00070AF2">
          <w:t>Einschränkungen und Voraussetzungen</w:t>
        </w:r>
      </w:ins>
    </w:p>
    <w:p w14:paraId="13DD21DA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60" w:author="Gernot Starke" w:date="2012-06-08T16:58:00Z"/>
          <w:rFonts w:ascii="Arial" w:hAnsi="Arial" w:cs="Arial"/>
          <w:color w:val="333333"/>
        </w:rPr>
      </w:pPr>
      <w:ins w:id="161" w:author="Gernot Starke" w:date="2012-06-08T16:58:00Z">
        <w:r>
          <w:rPr>
            <w:rStyle w:val="s2"/>
            <w:rFonts w:ascii="Arial" w:hAnsi="Arial" w:cs="Arial"/>
            <w:color w:val="333333"/>
          </w:rPr>
          <w:t> </w:t>
        </w:r>
        <w:r>
          <w:rPr>
            <w:rFonts w:ascii="Arial" w:hAnsi="Arial" w:cs="Arial"/>
            <w:color w:val="333333"/>
          </w:rPr>
          <w:t>Berechtigungen</w:t>
        </w:r>
      </w:ins>
    </w:p>
    <w:p w14:paraId="256869FC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62" w:author="Gernot Starke" w:date="2012-06-08T16:58:00Z"/>
          <w:rFonts w:ascii="Arial" w:hAnsi="Arial" w:cs="Arial"/>
          <w:color w:val="333333"/>
        </w:rPr>
      </w:pPr>
      <w:ins w:id="163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</w:t>
        </w:r>
        <w:r>
          <w:rPr>
            <w:rFonts w:ascii="Arial" w:hAnsi="Arial" w:cs="Arial"/>
            <w:color w:val="333333"/>
          </w:rPr>
          <w:t>Zeitliche Einschränkungen</w:t>
        </w:r>
      </w:ins>
    </w:p>
    <w:p w14:paraId="31B6AE75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64" w:author="Gernot Starke" w:date="2012-06-08T16:58:00Z"/>
          <w:rFonts w:ascii="Arial" w:hAnsi="Arial" w:cs="Arial"/>
          <w:color w:val="333333"/>
        </w:rPr>
      </w:pPr>
      <w:ins w:id="165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</w:t>
        </w:r>
        <w:r>
          <w:rPr>
            <w:rFonts w:ascii="Arial" w:hAnsi="Arial" w:cs="Arial"/>
            <w:color w:val="333333"/>
          </w:rPr>
          <w:t>Parallele Benutzung</w:t>
        </w:r>
      </w:ins>
    </w:p>
    <w:p w14:paraId="484F840A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66" w:author="Gernot Starke" w:date="2012-06-08T16:58:00Z"/>
          <w:rFonts w:ascii="Arial" w:hAnsi="Arial" w:cs="Arial"/>
          <w:color w:val="333333"/>
        </w:rPr>
      </w:pPr>
      <w:ins w:id="167" w:author="Gernot Starke" w:date="2012-06-08T16:58:00Z">
        <w:r>
          <w:rPr>
            <w:rStyle w:val="apple-tab-span"/>
            <w:rFonts w:ascii="Arial" w:hAnsi="Arial" w:cs="Arial"/>
            <w:color w:val="333333"/>
          </w:rPr>
          <w:t>  </w:t>
        </w:r>
        <w:r>
          <w:rPr>
            <w:rFonts w:ascii="Arial" w:hAnsi="Arial" w:cs="Arial"/>
            <w:color w:val="333333"/>
          </w:rPr>
          <w:t>Voraussetzungen zur Nutzung</w:t>
        </w:r>
      </w:ins>
    </w:p>
    <w:p w14:paraId="2D893CB0" w14:textId="77777777" w:rsidR="00070AF2" w:rsidRPr="00070AF2" w:rsidRDefault="00070AF2" w:rsidP="00070AF2">
      <w:pPr>
        <w:pStyle w:val="berschrift4"/>
        <w:shd w:val="clear" w:color="auto" w:fill="FFFFFF"/>
        <w:spacing w:before="288" w:after="72"/>
        <w:rPr>
          <w:ins w:id="168" w:author="Gernot Starke" w:date="2012-06-08T16:58:00Z"/>
          <w:rFonts w:cs="Arial"/>
          <w:color w:val="000000"/>
        </w:rPr>
      </w:pPr>
      <w:ins w:id="169" w:author="Gernot Starke" w:date="2012-06-08T16:58:00Z">
        <w:r w:rsidRPr="00070AF2">
          <w:t>Betrieb der Schnittstelle</w:t>
        </w:r>
      </w:ins>
    </w:p>
    <w:p w14:paraId="04EA099A" w14:textId="77777777" w:rsidR="00070AF2" w:rsidRDefault="00070AF2" w:rsidP="00070AF2">
      <w:pPr>
        <w:pStyle w:val="StandardWeb"/>
        <w:shd w:val="clear" w:color="auto" w:fill="FFFFFF"/>
        <w:spacing w:after="150" w:afterAutospacing="0" w:line="255" w:lineRule="atLeast"/>
        <w:rPr>
          <w:ins w:id="170" w:author="Gernot Starke" w:date="2012-06-08T16:58:00Z"/>
          <w:color w:val="333333"/>
        </w:rPr>
      </w:pPr>
    </w:p>
    <w:p w14:paraId="217F0E5F" w14:textId="77777777" w:rsidR="00070AF2" w:rsidRPr="00070AF2" w:rsidRDefault="00070AF2" w:rsidP="00070AF2">
      <w:pPr>
        <w:pStyle w:val="berschrift4"/>
        <w:shd w:val="clear" w:color="auto" w:fill="FFFFFF"/>
        <w:spacing w:before="288" w:after="72"/>
        <w:rPr>
          <w:ins w:id="171" w:author="Gernot Starke" w:date="2012-06-08T16:58:00Z"/>
          <w:rFonts w:cs="Arial"/>
          <w:color w:val="000000"/>
        </w:rPr>
      </w:pPr>
      <w:ins w:id="172" w:author="Gernot Starke" w:date="2012-06-08T16:58:00Z">
        <w:r w:rsidRPr="00070AF2">
          <w:t>Metainformationen der Schnittstelle</w:t>
        </w:r>
      </w:ins>
    </w:p>
    <w:p w14:paraId="2257198C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73" w:author="Gernot Starke" w:date="2012-06-08T16:58:00Z"/>
          <w:rFonts w:ascii="Arial" w:hAnsi="Arial" w:cs="Arial"/>
          <w:color w:val="333333"/>
        </w:rPr>
      </w:pPr>
      <w:ins w:id="174" w:author="Gernot Starke" w:date="2012-06-08T16:58:00Z">
        <w:r>
          <w:rPr>
            <w:rFonts w:ascii="Arial" w:hAnsi="Arial" w:cs="Arial"/>
            <w:color w:val="333333"/>
          </w:rPr>
          <w:t>Verantwortliche</w:t>
        </w:r>
      </w:ins>
    </w:p>
    <w:p w14:paraId="027BCAD5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75" w:author="Gernot Starke" w:date="2012-06-08T16:58:00Z"/>
          <w:rFonts w:ascii="Arial" w:hAnsi="Arial" w:cs="Arial"/>
          <w:color w:val="333333"/>
        </w:rPr>
      </w:pPr>
      <w:ins w:id="176" w:author="Gernot Starke" w:date="2012-06-08T16:58:00Z">
        <w:r>
          <w:rPr>
            <w:rFonts w:ascii="Arial" w:hAnsi="Arial" w:cs="Arial"/>
            <w:color w:val="333333"/>
          </w:rPr>
          <w:t>Kosten der Nutzung</w:t>
        </w:r>
      </w:ins>
    </w:p>
    <w:p w14:paraId="6220FEFB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77" w:author="Gernot Starke" w:date="2012-06-08T16:58:00Z"/>
          <w:rFonts w:ascii="Arial" w:hAnsi="Arial" w:cs="Arial"/>
          <w:color w:val="333333"/>
        </w:rPr>
      </w:pPr>
      <w:ins w:id="178" w:author="Gernot Starke" w:date="2012-06-08T16:58:00Z">
        <w:r>
          <w:rPr>
            <w:rFonts w:ascii="Arial" w:hAnsi="Arial" w:cs="Arial"/>
            <w:color w:val="333333"/>
          </w:rPr>
          <w:t>Organisatorisches</w:t>
        </w:r>
      </w:ins>
    </w:p>
    <w:p w14:paraId="26E2C678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79" w:author="Gernot Starke" w:date="2012-06-08T16:58:00Z"/>
          <w:rFonts w:ascii="Arial" w:hAnsi="Arial" w:cs="Arial"/>
          <w:color w:val="333333"/>
        </w:rPr>
      </w:pPr>
      <w:proofErr w:type="spellStart"/>
      <w:ins w:id="180" w:author="Gernot Starke" w:date="2012-06-08T16:58:00Z">
        <w:r>
          <w:rPr>
            <w:rFonts w:ascii="Arial" w:hAnsi="Arial" w:cs="Arial"/>
            <w:color w:val="333333"/>
          </w:rPr>
          <w:t>Versionierung</w:t>
        </w:r>
        <w:proofErr w:type="spellEnd"/>
      </w:ins>
    </w:p>
    <w:p w14:paraId="64E4A78F" w14:textId="77777777" w:rsidR="00070AF2" w:rsidRPr="00070AF2" w:rsidRDefault="00070AF2" w:rsidP="00070AF2">
      <w:pPr>
        <w:pStyle w:val="berschrift4"/>
        <w:shd w:val="clear" w:color="auto" w:fill="FFFFFF"/>
        <w:spacing w:before="288" w:after="72"/>
        <w:rPr>
          <w:ins w:id="181" w:author="Gernot Starke" w:date="2012-06-08T16:58:00Z"/>
          <w:rFonts w:cs="Arial"/>
          <w:color w:val="000000"/>
        </w:rPr>
      </w:pPr>
      <w:ins w:id="182" w:author="Gernot Starke" w:date="2012-06-08T16:58:00Z">
        <w:r w:rsidRPr="00070AF2">
          <w:t>Beispiele für Nutzung und Daten</w:t>
        </w:r>
      </w:ins>
    </w:p>
    <w:p w14:paraId="32FCFB1B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83" w:author="Gernot Starke" w:date="2012-06-08T16:58:00Z"/>
          <w:rFonts w:ascii="Arial" w:hAnsi="Arial" w:cs="Arial"/>
          <w:color w:val="333333"/>
        </w:rPr>
      </w:pPr>
      <w:ins w:id="184" w:author="Gernot Starke" w:date="2012-06-08T16:58:00Z">
        <w:r>
          <w:rPr>
            <w:rFonts w:ascii="Arial" w:hAnsi="Arial" w:cs="Arial"/>
            <w:color w:val="333333"/>
          </w:rPr>
          <w:t>Beispieldaten</w:t>
        </w:r>
      </w:ins>
    </w:p>
    <w:p w14:paraId="2E3A12B3" w14:textId="77777777" w:rsidR="00070AF2" w:rsidRDefault="00070AF2" w:rsidP="00070AF2">
      <w:pPr>
        <w:pStyle w:val="p3"/>
        <w:shd w:val="clear" w:color="auto" w:fill="FFFFFF"/>
        <w:spacing w:after="150" w:afterAutospacing="0" w:line="255" w:lineRule="atLeast"/>
        <w:rPr>
          <w:ins w:id="185" w:author="Gernot Starke" w:date="2012-06-08T16:58:00Z"/>
          <w:rFonts w:ascii="Arial" w:hAnsi="Arial" w:cs="Arial"/>
          <w:color w:val="333333"/>
        </w:rPr>
      </w:pPr>
      <w:ins w:id="186" w:author="Gernot Starke" w:date="2012-06-08T16:58:00Z">
        <w:r>
          <w:rPr>
            <w:rFonts w:ascii="Arial" w:hAnsi="Arial" w:cs="Arial"/>
            <w:color w:val="333333"/>
          </w:rPr>
          <w:t>Beispielabläufe / -interaktionen</w:t>
        </w:r>
      </w:ins>
    </w:p>
    <w:p w14:paraId="04EC3958" w14:textId="77777777" w:rsidR="00070AF2" w:rsidRDefault="00070AF2" w:rsidP="00070AF2">
      <w:pPr>
        <w:pStyle w:val="p3"/>
        <w:shd w:val="clear" w:color="auto" w:fill="FFFFFF"/>
        <w:spacing w:after="0" w:afterAutospacing="0" w:line="255" w:lineRule="atLeast"/>
        <w:rPr>
          <w:ins w:id="187" w:author="Gernot Starke" w:date="2012-06-08T16:58:00Z"/>
          <w:rFonts w:ascii="Arial" w:hAnsi="Arial" w:cs="Arial"/>
          <w:color w:val="333333"/>
        </w:rPr>
      </w:pPr>
      <w:ins w:id="188" w:author="Gernot Starke" w:date="2012-06-08T16:58:00Z">
        <w:r>
          <w:rPr>
            <w:rFonts w:ascii="Arial" w:hAnsi="Arial" w:cs="Arial"/>
            <w:color w:val="333333"/>
          </w:rPr>
          <w:t>Programmierbeispiele</w:t>
        </w:r>
      </w:ins>
    </w:p>
    <w:p w14:paraId="3604F5C3" w14:textId="77777777" w:rsidR="00070AF2" w:rsidRPr="00070AF2" w:rsidRDefault="00070AF2" w:rsidP="00070AF2"/>
    <w:p w14:paraId="3A14F7A4" w14:textId="61FD0F7E" w:rsidR="00E864AB" w:rsidRPr="00D62916" w:rsidRDefault="00E864AB" w:rsidP="00E864AB">
      <w:pPr>
        <w:pStyle w:val="berschrift1"/>
      </w:pPr>
      <w:bookmarkStart w:id="189" w:name="_Toc414449838"/>
      <w:bookmarkEnd w:id="59"/>
      <w:bookmarkEnd w:id="60"/>
      <w:bookmarkEnd w:id="67"/>
      <w:bookmarkEnd w:id="68"/>
      <w:r>
        <w:t>Lösungsstrategie</w:t>
      </w:r>
      <w:bookmarkEnd w:id="189"/>
    </w:p>
    <w:p w14:paraId="67ECC960" w14:textId="77777777" w:rsidR="00E864AB" w:rsidRPr="00D62916" w:rsidRDefault="00E864AB" w:rsidP="00E864AB">
      <w:bookmarkStart w:id="190" w:name="OLE_LINK67"/>
      <w:bookmarkStart w:id="191" w:name="OLE_LINK68"/>
    </w:p>
    <w:p w14:paraId="2B4B4F7A" w14:textId="1AB7EDA7" w:rsidR="00E864AB" w:rsidRPr="006B0F7C" w:rsidRDefault="00E864AB" w:rsidP="00E864AB">
      <w:pPr>
        <w:pStyle w:val="berschrift1"/>
      </w:pPr>
      <w:bookmarkStart w:id="192" w:name="_Toc161293445"/>
      <w:bookmarkStart w:id="193" w:name="_Toc414449839"/>
      <w:bookmarkEnd w:id="190"/>
      <w:bookmarkEnd w:id="191"/>
      <w:r w:rsidRPr="00D62916">
        <w:t>Bausteinsicht</w:t>
      </w:r>
      <w:bookmarkEnd w:id="192"/>
      <w:bookmarkEnd w:id="193"/>
    </w:p>
    <w:p w14:paraId="29605C4B" w14:textId="77777777" w:rsidR="00E864AB" w:rsidRPr="00D62916" w:rsidRDefault="00E864AB" w:rsidP="00E864AB">
      <w:pPr>
        <w:spacing w:before="56" w:after="113"/>
        <w:rPr>
          <w:rFonts w:cs="Arial"/>
          <w:b/>
          <w:bCs/>
          <w:sz w:val="20"/>
        </w:rPr>
      </w:pPr>
    </w:p>
    <w:p w14:paraId="70C1639D" w14:textId="77777777" w:rsidR="00E864AB" w:rsidRPr="00D62916" w:rsidRDefault="00E864AB" w:rsidP="00E864AB">
      <w:pPr>
        <w:pStyle w:val="berschrift2"/>
      </w:pPr>
      <w:bookmarkStart w:id="194" w:name="_Toc161293446"/>
      <w:bookmarkStart w:id="195" w:name="OLE_LINK53"/>
      <w:bookmarkStart w:id="196" w:name="OLE_LINK54"/>
      <w:bookmarkStart w:id="197" w:name="_Toc414449840"/>
      <w:r w:rsidRPr="00D62916">
        <w:t>Ebene 1</w:t>
      </w:r>
      <w:bookmarkEnd w:id="194"/>
      <w:bookmarkEnd w:id="197"/>
    </w:p>
    <w:bookmarkEnd w:id="195"/>
    <w:bookmarkEnd w:id="196"/>
    <w:p w14:paraId="4A8D5412" w14:textId="77777777" w:rsidR="00E864AB" w:rsidRPr="00D62916" w:rsidRDefault="00E864AB" w:rsidP="00E864AB">
      <w:pPr>
        <w:spacing w:before="56" w:after="113"/>
        <w:ind w:left="-5"/>
        <w:rPr>
          <w:rFonts w:cs="Arial"/>
          <w:sz w:val="20"/>
        </w:rPr>
      </w:pPr>
      <w:r w:rsidRPr="00D62916">
        <w:rPr>
          <w:rFonts w:cs="Arial"/>
          <w:sz w:val="20"/>
        </w:rPr>
        <w:t>Die folgende Abbildung zeigt die Hauptbausteine unseres Systems und deren Abhängigkeiten.</w:t>
      </w:r>
    </w:p>
    <w:p w14:paraId="2ADF2343" w14:textId="77777777" w:rsidR="00E864AB" w:rsidRPr="00D62916" w:rsidRDefault="00E864AB" w:rsidP="00E864AB">
      <w:pPr>
        <w:spacing w:before="56" w:after="113"/>
        <w:ind w:left="-5"/>
        <w:rPr>
          <w:rFonts w:cs="Arial"/>
          <w:sz w:val="20"/>
        </w:rPr>
      </w:pPr>
      <w:r w:rsidRPr="00D62916">
        <w:rPr>
          <w:rFonts w:cs="Arial"/>
          <w:sz w:val="20"/>
        </w:rPr>
        <w:lastRenderedPageBreak/>
        <w:t>&lt;hier Überblicksdiagramm einfügen&gt;</w:t>
      </w:r>
    </w:p>
    <w:p w14:paraId="4D588A52" w14:textId="77777777" w:rsidR="00E864AB" w:rsidRPr="00D62916" w:rsidRDefault="00E864AB" w:rsidP="00E864AB">
      <w:pPr>
        <w:spacing w:before="56" w:after="113"/>
        <w:ind w:left="-5"/>
        <w:rPr>
          <w:rFonts w:cs="Arial"/>
          <w:sz w:val="20"/>
        </w:rPr>
      </w:pPr>
    </w:p>
    <w:p w14:paraId="58BF427B" w14:textId="77777777" w:rsidR="00E864AB" w:rsidRPr="00D62916" w:rsidRDefault="00E864AB" w:rsidP="00E864AB">
      <w:pPr>
        <w:spacing w:before="56" w:after="113"/>
        <w:ind w:left="-5"/>
        <w:rPr>
          <w:rFonts w:cs="Arial"/>
          <w:sz w:val="20"/>
        </w:rPr>
      </w:pPr>
      <w:r w:rsidRPr="00D62916">
        <w:rPr>
          <w:rFonts w:cs="Arial"/>
          <w:sz w:val="20"/>
        </w:rPr>
        <w:t>Erläuterung zu Struktur und Abhängigkeiten der Ebene 1:</w:t>
      </w:r>
    </w:p>
    <w:p w14:paraId="3C664898" w14:textId="77777777" w:rsidR="00E864AB" w:rsidRPr="00D62916" w:rsidRDefault="00E864AB" w:rsidP="00E864AB">
      <w:pPr>
        <w:spacing w:before="56" w:after="113"/>
        <w:ind w:left="-5"/>
        <w:rPr>
          <w:rFonts w:cs="Arial"/>
          <w:sz w:val="20"/>
        </w:rPr>
      </w:pPr>
    </w:p>
    <w:p w14:paraId="779D4D9E" w14:textId="14090985" w:rsidR="00E864AB" w:rsidRPr="00112EDC" w:rsidRDefault="00E864AB" w:rsidP="00112EDC">
      <w:pPr>
        <w:pStyle w:val="berschrift3"/>
      </w:pPr>
      <w:r w:rsidRPr="00D62916">
        <w:t>Bausteinname 1 (</w:t>
      </w:r>
      <w:proofErr w:type="spellStart"/>
      <w:r w:rsidRPr="00D62916">
        <w:t>BlackBox</w:t>
      </w:r>
      <w:proofErr w:type="spellEnd"/>
      <w:r w:rsidRPr="00D62916">
        <w:t xml:space="preserve">-Beschreibung) </w:t>
      </w:r>
    </w:p>
    <w:p w14:paraId="68B795A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  <w:r w:rsidRPr="00D62916">
        <w:rPr>
          <w:rFonts w:cs="Arial"/>
          <w:sz w:val="20"/>
        </w:rPr>
        <w:t>&lt;Black Box Template des Bausteins hier einfügen&gt;</w:t>
      </w:r>
    </w:p>
    <w:p w14:paraId="65F590EB" w14:textId="77777777" w:rsidR="00E864AB" w:rsidRPr="00D62916" w:rsidRDefault="00E864AB" w:rsidP="00E864AB">
      <w:pPr>
        <w:pStyle w:val="berschrift3"/>
      </w:pPr>
      <w:r w:rsidRPr="00D62916">
        <w:t>Bausteinname 2 (Black Box-Beschreibung)</w:t>
      </w:r>
    </w:p>
    <w:p w14:paraId="18C5725F" w14:textId="77777777" w:rsidR="00E864AB" w:rsidRPr="00D62916" w:rsidRDefault="00E864AB" w:rsidP="00E864AB">
      <w:pPr>
        <w:rPr>
          <w:rFonts w:cs="Arial"/>
        </w:rPr>
      </w:pPr>
    </w:p>
    <w:p w14:paraId="69C168AC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  <w:r w:rsidRPr="00D62916">
        <w:rPr>
          <w:rFonts w:cs="Arial"/>
          <w:sz w:val="20"/>
        </w:rPr>
        <w:t>&lt;Black Box Template des Bausteins hier einfügen&gt;</w:t>
      </w:r>
    </w:p>
    <w:p w14:paraId="3BD9773C" w14:textId="77777777" w:rsidR="00E864AB" w:rsidRPr="00D62916" w:rsidRDefault="00E864AB" w:rsidP="00E864AB">
      <w:pPr>
        <w:pStyle w:val="berschrift3"/>
      </w:pPr>
      <w:r w:rsidRPr="00D62916">
        <w:t>...</w:t>
      </w:r>
    </w:p>
    <w:p w14:paraId="20C01017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03360D4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  <w:r w:rsidRPr="00D62916">
        <w:rPr>
          <w:rFonts w:cs="Arial"/>
          <w:sz w:val="20"/>
        </w:rPr>
        <w:t>&lt;Black Box Template des Bausteins hier einfügen&gt;</w:t>
      </w:r>
    </w:p>
    <w:p w14:paraId="4BA87592" w14:textId="77777777" w:rsidR="00E864AB" w:rsidRPr="00D62916" w:rsidRDefault="00E864AB" w:rsidP="00E864AB">
      <w:pPr>
        <w:pStyle w:val="berschrift3"/>
      </w:pPr>
      <w:r w:rsidRPr="00D62916">
        <w:t>Bausteinname n (Black Box-Beschreibung)</w:t>
      </w:r>
    </w:p>
    <w:p w14:paraId="18B349E5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3126973B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  <w:r w:rsidRPr="00D62916">
        <w:rPr>
          <w:rFonts w:cs="Arial"/>
          <w:sz w:val="20"/>
        </w:rPr>
        <w:t>&lt;Black Box Template des Bausteins hier einfügen&gt;</w:t>
      </w:r>
    </w:p>
    <w:p w14:paraId="30847F63" w14:textId="77777777" w:rsidR="00E864AB" w:rsidRPr="00D62916" w:rsidRDefault="00E864AB" w:rsidP="00E864AB">
      <w:pPr>
        <w:pStyle w:val="berschrift3"/>
      </w:pPr>
      <w:r w:rsidRPr="00D62916">
        <w:t>Offene Punkte</w:t>
      </w:r>
    </w:p>
    <w:p w14:paraId="6617C158" w14:textId="77777777" w:rsidR="00E864AB" w:rsidRPr="00D62916" w:rsidRDefault="00E864AB" w:rsidP="00E864AB">
      <w:pPr>
        <w:pStyle w:val="berschrift2"/>
      </w:pPr>
      <w:bookmarkStart w:id="198" w:name="_Toc161293447"/>
      <w:bookmarkStart w:id="199" w:name="_Toc414449841"/>
      <w:r w:rsidRPr="00D62916">
        <w:t>Ebene 2</w:t>
      </w:r>
      <w:bookmarkEnd w:id="198"/>
      <w:bookmarkEnd w:id="199"/>
    </w:p>
    <w:p w14:paraId="26911A60" w14:textId="1A3A3C70" w:rsidR="00E864AB" w:rsidRPr="00112EDC" w:rsidRDefault="00E864AB" w:rsidP="00112EDC">
      <w:pPr>
        <w:pStyle w:val="berschrift3"/>
      </w:pPr>
      <w:r w:rsidRPr="00D62916">
        <w:t>Bausteinname 1 (</w:t>
      </w:r>
      <w:proofErr w:type="spellStart"/>
      <w:r w:rsidRPr="00D62916">
        <w:t>Whitebox</w:t>
      </w:r>
      <w:proofErr w:type="spellEnd"/>
      <w:r w:rsidRPr="00D62916">
        <w:t>-Beschreibung)</w:t>
      </w:r>
    </w:p>
    <w:p w14:paraId="27ADA739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  <w:r w:rsidRPr="00D62916">
        <w:rPr>
          <w:rFonts w:cs="Arial"/>
          <w:sz w:val="20"/>
        </w:rPr>
        <w:t>&lt; Hier Überblicksdiagramm für Innenleben von Baustein 1 einfügen&gt;</w:t>
      </w:r>
    </w:p>
    <w:p w14:paraId="4BF50116" w14:textId="77777777" w:rsidR="00E864AB" w:rsidRPr="00D62916" w:rsidRDefault="00E864AB" w:rsidP="00E864AB">
      <w:pPr>
        <w:pStyle w:val="berschrift4"/>
      </w:pPr>
      <w:r w:rsidRPr="00D62916">
        <w:t>Bausteinname 1.1 (</w:t>
      </w:r>
      <w:proofErr w:type="spellStart"/>
      <w:r w:rsidRPr="00D62916">
        <w:t>BlackBox</w:t>
      </w:r>
      <w:proofErr w:type="spellEnd"/>
      <w:r w:rsidRPr="00D62916">
        <w:t xml:space="preserve"> Beschreibung) </w:t>
      </w:r>
    </w:p>
    <w:p w14:paraId="1137787F" w14:textId="77777777" w:rsidR="00E864AB" w:rsidRPr="00D62916" w:rsidRDefault="00E864AB" w:rsidP="00E864AB">
      <w:pPr>
        <w:spacing w:before="56" w:after="113"/>
        <w:ind w:left="57"/>
        <w:rPr>
          <w:rFonts w:cs="Arial"/>
          <w:sz w:val="20"/>
        </w:rPr>
      </w:pPr>
      <w:r w:rsidRPr="00D62916">
        <w:rPr>
          <w:rFonts w:cs="Arial"/>
          <w:sz w:val="20"/>
        </w:rPr>
        <w:t>Struktur gemäß Black-Box- Template:</w:t>
      </w:r>
    </w:p>
    <w:p w14:paraId="181648E7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</w:p>
    <w:p w14:paraId="29F77234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</w:p>
    <w:p w14:paraId="14E4F5C8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Erfüllte Anforderungen:</w:t>
      </w:r>
    </w:p>
    <w:p w14:paraId="2EB5B8AC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Variabilität:</w:t>
      </w:r>
    </w:p>
    <w:p w14:paraId="0C7A6F1C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Leistungsmerkmale:</w:t>
      </w:r>
    </w:p>
    <w:p w14:paraId="500549BB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Ablageort / Datei:</w:t>
      </w:r>
    </w:p>
    <w:p w14:paraId="75EA6C7D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Sonstige Verwaltungsinformation:</w:t>
      </w:r>
    </w:p>
    <w:p w14:paraId="3D50E448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Offene Punkte:</w:t>
      </w:r>
    </w:p>
    <w:p w14:paraId="63527525" w14:textId="77777777" w:rsidR="00E864AB" w:rsidRPr="00D62916" w:rsidRDefault="00E864AB" w:rsidP="00E864AB">
      <w:pPr>
        <w:pStyle w:val="berschrift4"/>
      </w:pPr>
      <w:r w:rsidRPr="00D62916">
        <w:t>Bausteinname 1.2 (Black Box Beschreibung)</w:t>
      </w:r>
    </w:p>
    <w:p w14:paraId="6D650838" w14:textId="77777777" w:rsidR="00E864AB" w:rsidRPr="00D62916" w:rsidRDefault="00E864AB" w:rsidP="00E864AB">
      <w:pPr>
        <w:spacing w:before="56" w:after="113"/>
        <w:ind w:left="57"/>
        <w:rPr>
          <w:rFonts w:cs="Arial"/>
          <w:sz w:val="20"/>
        </w:rPr>
      </w:pPr>
      <w:r w:rsidRPr="00D62916">
        <w:rPr>
          <w:rFonts w:cs="Arial"/>
          <w:sz w:val="20"/>
        </w:rPr>
        <w:t>Struktur gemäß Black-Box- Template:</w:t>
      </w:r>
    </w:p>
    <w:p w14:paraId="57F94F3E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</w:p>
    <w:p w14:paraId="1261E3F4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</w:p>
    <w:p w14:paraId="5072C6BB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lastRenderedPageBreak/>
        <w:t>Erfüllte Anforderungen:</w:t>
      </w:r>
    </w:p>
    <w:p w14:paraId="5E3ECB86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Variabilität:</w:t>
      </w:r>
    </w:p>
    <w:p w14:paraId="2A12BA7C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Leistungsmerkmale:</w:t>
      </w:r>
    </w:p>
    <w:p w14:paraId="2B88E29E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Ablageort / Datei:</w:t>
      </w:r>
    </w:p>
    <w:p w14:paraId="3D6A8A63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Sonstige Verwaltungsinformation:</w:t>
      </w:r>
    </w:p>
    <w:p w14:paraId="3B4BBA47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Offene Punkte:</w:t>
      </w:r>
    </w:p>
    <w:p w14:paraId="6336061D" w14:textId="77777777" w:rsidR="00E864AB" w:rsidRPr="00D62916" w:rsidRDefault="00E864AB" w:rsidP="00E864AB">
      <w:pPr>
        <w:pStyle w:val="berschrift4"/>
      </w:pPr>
      <w:r w:rsidRPr="00D62916">
        <w:t>...</w:t>
      </w:r>
    </w:p>
    <w:p w14:paraId="2A957BF3" w14:textId="77777777" w:rsidR="00E864AB" w:rsidRPr="00D62916" w:rsidRDefault="00E864AB" w:rsidP="00E864AB">
      <w:pPr>
        <w:pStyle w:val="berschrift4"/>
      </w:pPr>
      <w:r w:rsidRPr="00D62916">
        <w:t>Bausteinname 1.n (Black Box Beschreibung)</w:t>
      </w:r>
    </w:p>
    <w:p w14:paraId="43C0E4F4" w14:textId="77777777" w:rsidR="00E864AB" w:rsidRPr="00D62916" w:rsidRDefault="00E864AB" w:rsidP="00E864AB">
      <w:pPr>
        <w:spacing w:before="56" w:after="113"/>
        <w:ind w:left="57"/>
        <w:rPr>
          <w:rFonts w:cs="Arial"/>
          <w:sz w:val="20"/>
        </w:rPr>
      </w:pPr>
      <w:r w:rsidRPr="00D62916">
        <w:rPr>
          <w:rFonts w:cs="Arial"/>
          <w:sz w:val="20"/>
        </w:rPr>
        <w:t>Struktur gemäß Black-Box- Template:</w:t>
      </w:r>
    </w:p>
    <w:p w14:paraId="5A1C5003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</w:p>
    <w:p w14:paraId="0B366819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</w:p>
    <w:p w14:paraId="414434DD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Erfüllte Anforderungen:</w:t>
      </w:r>
    </w:p>
    <w:p w14:paraId="70ACDB72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Variabilität:</w:t>
      </w:r>
    </w:p>
    <w:p w14:paraId="326BAA76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Leistungsmerkmale:</w:t>
      </w:r>
    </w:p>
    <w:p w14:paraId="6777490E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Ablageort / Datei:</w:t>
      </w:r>
    </w:p>
    <w:p w14:paraId="663A9645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Sonstige Verwaltungsinformation:</w:t>
      </w:r>
    </w:p>
    <w:p w14:paraId="70A3BC64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370" w:hanging="375"/>
        <w:rPr>
          <w:rFonts w:cs="Arial"/>
          <w:sz w:val="20"/>
        </w:rPr>
      </w:pPr>
      <w:r w:rsidRPr="00D62916">
        <w:rPr>
          <w:rFonts w:cs="Arial"/>
          <w:sz w:val="20"/>
        </w:rPr>
        <w:t>Offene Punkte:</w:t>
      </w:r>
    </w:p>
    <w:p w14:paraId="547F34AC" w14:textId="77777777" w:rsidR="00E864AB" w:rsidRPr="00D62916" w:rsidRDefault="00E864AB" w:rsidP="00E864AB">
      <w:pPr>
        <w:pStyle w:val="berschrift4"/>
      </w:pPr>
      <w:r w:rsidRPr="00D62916">
        <w:t>Beschreibung der Beziehungen</w:t>
      </w:r>
    </w:p>
    <w:p w14:paraId="2F149D80" w14:textId="77777777" w:rsidR="00E864AB" w:rsidRPr="00D62916" w:rsidRDefault="00E864AB" w:rsidP="00E864AB">
      <w:pPr>
        <w:pStyle w:val="berschrift4"/>
      </w:pPr>
      <w:r w:rsidRPr="00D62916">
        <w:t xml:space="preserve">Offene </w:t>
      </w:r>
      <w:proofErr w:type="spellStart"/>
      <w:r w:rsidRPr="00D62916">
        <w:t>Punke</w:t>
      </w:r>
      <w:proofErr w:type="spellEnd"/>
    </w:p>
    <w:p w14:paraId="44EB0A5F" w14:textId="77777777" w:rsidR="00E864AB" w:rsidRPr="00D62916" w:rsidRDefault="00E864AB" w:rsidP="00E864AB">
      <w:pPr>
        <w:pStyle w:val="berschrift3"/>
      </w:pPr>
      <w:r w:rsidRPr="00D62916">
        <w:t>Bausteinname 2 (</w:t>
      </w:r>
      <w:proofErr w:type="spellStart"/>
      <w:r w:rsidRPr="00D62916">
        <w:t>Whitebox</w:t>
      </w:r>
      <w:proofErr w:type="spellEnd"/>
      <w:r w:rsidRPr="00D62916">
        <w:t>-Beschreibung)</w:t>
      </w:r>
    </w:p>
    <w:p w14:paraId="07F9B44F" w14:textId="77777777" w:rsidR="00E864AB" w:rsidRPr="00D62916" w:rsidRDefault="00E864AB" w:rsidP="00E864AB">
      <w:pPr>
        <w:pStyle w:val="berschrift4"/>
      </w:pPr>
      <w:r w:rsidRPr="00D62916">
        <w:t>Überblicksdiagramm 2 Ebene 2</w:t>
      </w:r>
    </w:p>
    <w:p w14:paraId="1186ED5B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370" w:hanging="375"/>
        <w:rPr>
          <w:rFonts w:cs="Arial"/>
          <w:sz w:val="20"/>
        </w:rPr>
      </w:pPr>
      <w:r w:rsidRPr="00D62916">
        <w:rPr>
          <w:rFonts w:cs="Arial"/>
          <w:sz w:val="20"/>
        </w:rPr>
        <w:t>zeigt das Innenleben des Bausteines in Diagrammform mit den lokalen Bausteinen 1 - n, sowie deren Zusammenhänge und Abhängigkeiten.</w:t>
      </w:r>
    </w:p>
    <w:p w14:paraId="004C6772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370" w:hanging="375"/>
        <w:rPr>
          <w:rFonts w:cs="Arial"/>
          <w:sz w:val="20"/>
        </w:rPr>
      </w:pPr>
      <w:r w:rsidRPr="00D62916">
        <w:rPr>
          <w:rFonts w:cs="Arial"/>
          <w:sz w:val="20"/>
        </w:rPr>
        <w:t>beschreibt wichtige Begründungen, die zu dieser Struktur führen</w:t>
      </w:r>
    </w:p>
    <w:p w14:paraId="0E293A69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370" w:hanging="375"/>
        <w:rPr>
          <w:rFonts w:cs="Arial"/>
          <w:sz w:val="20"/>
        </w:rPr>
      </w:pPr>
      <w:r w:rsidRPr="00D62916">
        <w:rPr>
          <w:rFonts w:cs="Arial"/>
          <w:sz w:val="20"/>
        </w:rPr>
        <w:t>verweist evtl. auf verworfene Alternativen (mit der Begründung, warum es verworfen wurde</w:t>
      </w:r>
    </w:p>
    <w:p w14:paraId="5EB29840" w14:textId="77777777" w:rsidR="00E864AB" w:rsidRPr="00D62916" w:rsidRDefault="00E864AB" w:rsidP="00E864AB">
      <w:pPr>
        <w:pStyle w:val="berschrift4"/>
      </w:pPr>
      <w:r w:rsidRPr="00D62916">
        <w:t>Bausteinname 2.1 (</w:t>
      </w:r>
      <w:proofErr w:type="spellStart"/>
      <w:r w:rsidRPr="00D62916">
        <w:t>BlackBox</w:t>
      </w:r>
      <w:proofErr w:type="spellEnd"/>
      <w:r w:rsidRPr="00D62916">
        <w:t xml:space="preserve"> Beschreibung) </w:t>
      </w:r>
    </w:p>
    <w:p w14:paraId="0487A9C0" w14:textId="77777777" w:rsidR="00E864AB" w:rsidRPr="00D62916" w:rsidRDefault="00E864AB" w:rsidP="00E864AB">
      <w:pPr>
        <w:spacing w:before="56" w:after="113"/>
        <w:ind w:left="57"/>
        <w:rPr>
          <w:rFonts w:cs="Arial"/>
          <w:sz w:val="20"/>
        </w:rPr>
      </w:pPr>
      <w:r w:rsidRPr="00D62916">
        <w:rPr>
          <w:rFonts w:cs="Arial"/>
          <w:sz w:val="20"/>
        </w:rPr>
        <w:t>Struktur gemäß Black-Box- Template:</w:t>
      </w:r>
    </w:p>
    <w:p w14:paraId="6387CFEA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</w:p>
    <w:p w14:paraId="6C402171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</w:p>
    <w:p w14:paraId="734FD94B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Erfüllte Anforderungen:</w:t>
      </w:r>
    </w:p>
    <w:p w14:paraId="59500C27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Variabilität:</w:t>
      </w:r>
    </w:p>
    <w:p w14:paraId="6EEF2263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Leistungsmerkmale:</w:t>
      </w:r>
    </w:p>
    <w:p w14:paraId="67071138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Ablageort / Datei:</w:t>
      </w:r>
    </w:p>
    <w:p w14:paraId="152C88DB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Sonstige Verwaltungsinformation:</w:t>
      </w:r>
    </w:p>
    <w:p w14:paraId="688B0888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370" w:hanging="375"/>
        <w:rPr>
          <w:rFonts w:cs="Arial"/>
          <w:sz w:val="20"/>
        </w:rPr>
      </w:pPr>
      <w:r w:rsidRPr="00D62916">
        <w:rPr>
          <w:rFonts w:cs="Arial"/>
          <w:sz w:val="20"/>
        </w:rPr>
        <w:t>Offene Punkte:</w:t>
      </w:r>
    </w:p>
    <w:p w14:paraId="38D3347B" w14:textId="77777777" w:rsidR="00E864AB" w:rsidRPr="00D62916" w:rsidRDefault="00E864AB" w:rsidP="00E864AB">
      <w:pPr>
        <w:pStyle w:val="berschrift4"/>
      </w:pPr>
      <w:r w:rsidRPr="00D62916">
        <w:lastRenderedPageBreak/>
        <w:t>Bausteinname 2.2 (Black Box Beschreibung)</w:t>
      </w:r>
    </w:p>
    <w:p w14:paraId="19911BD1" w14:textId="77777777" w:rsidR="00E864AB" w:rsidRPr="00D62916" w:rsidRDefault="00E864AB" w:rsidP="00E864AB">
      <w:pPr>
        <w:spacing w:before="56" w:after="113"/>
        <w:ind w:left="57"/>
        <w:rPr>
          <w:rFonts w:cs="Arial"/>
          <w:sz w:val="20"/>
        </w:rPr>
      </w:pPr>
      <w:r w:rsidRPr="00D62916">
        <w:rPr>
          <w:rFonts w:cs="Arial"/>
          <w:sz w:val="20"/>
        </w:rPr>
        <w:t>Struktur gemäß Black-Box- Template:</w:t>
      </w:r>
    </w:p>
    <w:p w14:paraId="6EE4DF30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</w:p>
    <w:p w14:paraId="5D533277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</w:p>
    <w:p w14:paraId="5BC3ED26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Erfüllte Anforderungen:</w:t>
      </w:r>
    </w:p>
    <w:p w14:paraId="066DB68E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Variabilität:</w:t>
      </w:r>
    </w:p>
    <w:p w14:paraId="3A0120B4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Leistungsmerkmale:</w:t>
      </w:r>
    </w:p>
    <w:p w14:paraId="58507F4B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Ablageort / Datei:</w:t>
      </w:r>
    </w:p>
    <w:p w14:paraId="23303B49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Sonstige Verwaltungsinformation:</w:t>
      </w:r>
    </w:p>
    <w:p w14:paraId="0C5F2D99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370" w:hanging="375"/>
        <w:rPr>
          <w:rFonts w:cs="Arial"/>
          <w:sz w:val="20"/>
        </w:rPr>
      </w:pPr>
      <w:r w:rsidRPr="00D62916">
        <w:rPr>
          <w:rFonts w:cs="Arial"/>
          <w:sz w:val="20"/>
        </w:rPr>
        <w:t>Offene Punkte:</w:t>
      </w:r>
    </w:p>
    <w:p w14:paraId="3A650466" w14:textId="77777777" w:rsidR="00E864AB" w:rsidRPr="00D62916" w:rsidRDefault="00E864AB" w:rsidP="00E864AB">
      <w:pPr>
        <w:pStyle w:val="berschrift4"/>
      </w:pPr>
      <w:r w:rsidRPr="00D62916">
        <w:t>...</w:t>
      </w:r>
    </w:p>
    <w:p w14:paraId="50669146" w14:textId="77777777" w:rsidR="00E864AB" w:rsidRPr="00D62916" w:rsidRDefault="00E864AB" w:rsidP="00E864AB">
      <w:pPr>
        <w:pStyle w:val="berschrift4"/>
      </w:pPr>
      <w:r w:rsidRPr="00D62916">
        <w:t>Bausteinname 2.n (Black Box Beschreibung)</w:t>
      </w:r>
    </w:p>
    <w:p w14:paraId="09E00A91" w14:textId="77777777" w:rsidR="00E864AB" w:rsidRPr="00D62916" w:rsidRDefault="00E864AB" w:rsidP="00E864AB">
      <w:pPr>
        <w:spacing w:before="56" w:after="113"/>
        <w:ind w:left="57"/>
        <w:rPr>
          <w:rFonts w:cs="Arial"/>
          <w:sz w:val="20"/>
        </w:rPr>
      </w:pPr>
      <w:r w:rsidRPr="00D62916">
        <w:rPr>
          <w:rFonts w:cs="Arial"/>
          <w:sz w:val="20"/>
        </w:rPr>
        <w:t>Struktur gemäß Black-Box- Template:</w:t>
      </w:r>
    </w:p>
    <w:p w14:paraId="730211DF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</w:p>
    <w:p w14:paraId="317496DE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</w:p>
    <w:p w14:paraId="60CC8A0E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Erfüllte Anforderungen:</w:t>
      </w:r>
    </w:p>
    <w:p w14:paraId="21D918E6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Variabilität:</w:t>
      </w:r>
    </w:p>
    <w:p w14:paraId="209CF2EB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Leistungsmerkmale:</w:t>
      </w:r>
    </w:p>
    <w:p w14:paraId="401FE029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Ablageort / Datei:</w:t>
      </w:r>
    </w:p>
    <w:p w14:paraId="21E766FA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Sonstige Verwaltungsinformation:</w:t>
      </w:r>
    </w:p>
    <w:p w14:paraId="456655BE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370" w:hanging="375"/>
        <w:rPr>
          <w:rFonts w:cs="Arial"/>
          <w:sz w:val="20"/>
        </w:rPr>
      </w:pPr>
      <w:r w:rsidRPr="00D62916">
        <w:rPr>
          <w:rFonts w:cs="Arial"/>
          <w:sz w:val="20"/>
        </w:rPr>
        <w:t>Offene Punkte:</w:t>
      </w:r>
    </w:p>
    <w:p w14:paraId="01F43A76" w14:textId="77777777" w:rsidR="00E864AB" w:rsidRPr="00D62916" w:rsidRDefault="00E864AB" w:rsidP="00E864AB">
      <w:pPr>
        <w:pStyle w:val="berschrift4"/>
      </w:pPr>
      <w:r w:rsidRPr="00D62916">
        <w:t>Beschreibung der Beziehungen</w:t>
      </w:r>
    </w:p>
    <w:p w14:paraId="11736B94" w14:textId="77777777" w:rsidR="00E864AB" w:rsidRPr="00D62916" w:rsidRDefault="00E864AB" w:rsidP="00E864AB">
      <w:pPr>
        <w:pStyle w:val="berschrift4"/>
      </w:pPr>
      <w:r w:rsidRPr="00D62916">
        <w:t>Offene Punkte</w:t>
      </w:r>
    </w:p>
    <w:p w14:paraId="13F2D4C7" w14:textId="77777777" w:rsidR="00E864AB" w:rsidRPr="00D62916" w:rsidRDefault="00E864AB" w:rsidP="00E864AB">
      <w:pPr>
        <w:pStyle w:val="berschrift3"/>
      </w:pPr>
      <w:proofErr w:type="spellStart"/>
      <w:r w:rsidRPr="00D62916">
        <w:t>Bausteinename</w:t>
      </w:r>
      <w:proofErr w:type="spellEnd"/>
      <w:r w:rsidRPr="00D62916">
        <w:t xml:space="preserve"> 3 (</w:t>
      </w:r>
      <w:proofErr w:type="spellStart"/>
      <w:r w:rsidRPr="00D62916">
        <w:t>Whitebox</w:t>
      </w:r>
      <w:proofErr w:type="spellEnd"/>
      <w:r w:rsidRPr="00D62916">
        <w:t>-Beschreibung)</w:t>
      </w:r>
    </w:p>
    <w:p w14:paraId="65D98FC3" w14:textId="77777777" w:rsidR="00E864AB" w:rsidRPr="00D62916" w:rsidRDefault="00E864AB" w:rsidP="00E864AB">
      <w:pPr>
        <w:pStyle w:val="berschrift4"/>
      </w:pPr>
      <w:r w:rsidRPr="00D62916">
        <w:t>Überblicksdiagramm 3 Ebene 2</w:t>
      </w:r>
    </w:p>
    <w:p w14:paraId="666D11E4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370" w:hanging="375"/>
        <w:rPr>
          <w:rFonts w:cs="Arial"/>
          <w:sz w:val="20"/>
        </w:rPr>
      </w:pPr>
      <w:r w:rsidRPr="00D62916">
        <w:rPr>
          <w:rFonts w:cs="Arial"/>
          <w:sz w:val="20"/>
        </w:rPr>
        <w:t>zeigt das Innenleben des Bausteines in Diagrammform mit den lokalen Bausteinen 1 - n, sowie deren Zusammenhänge und Abhängigkeiten.</w:t>
      </w:r>
    </w:p>
    <w:p w14:paraId="015440CF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370" w:hanging="375"/>
        <w:rPr>
          <w:rFonts w:cs="Arial"/>
          <w:sz w:val="20"/>
        </w:rPr>
      </w:pPr>
      <w:r w:rsidRPr="00D62916">
        <w:rPr>
          <w:rFonts w:cs="Arial"/>
          <w:sz w:val="20"/>
        </w:rPr>
        <w:t>beschreibt wichtige Begründungen, die zu dieser Struktur führen</w:t>
      </w:r>
    </w:p>
    <w:p w14:paraId="1846E4AC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370" w:hanging="375"/>
        <w:rPr>
          <w:rFonts w:cs="Arial"/>
          <w:sz w:val="20"/>
        </w:rPr>
      </w:pPr>
      <w:r w:rsidRPr="00D62916">
        <w:rPr>
          <w:rFonts w:cs="Arial"/>
          <w:sz w:val="20"/>
        </w:rPr>
        <w:t>verweist evtl. auf verworfene Alternativen (mit der Begründung, warum es verworfen wurde</w:t>
      </w:r>
    </w:p>
    <w:p w14:paraId="72BF590C" w14:textId="77777777" w:rsidR="00E864AB" w:rsidRPr="00D62916" w:rsidRDefault="00E864AB" w:rsidP="00E864AB">
      <w:pPr>
        <w:pStyle w:val="berschrift4"/>
      </w:pPr>
      <w:r w:rsidRPr="00D62916">
        <w:t>Bausteinname 3.1 (</w:t>
      </w:r>
      <w:proofErr w:type="spellStart"/>
      <w:r w:rsidRPr="00D62916">
        <w:t>BlackBox</w:t>
      </w:r>
      <w:proofErr w:type="spellEnd"/>
      <w:r w:rsidRPr="00D62916">
        <w:t xml:space="preserve"> Beschreibung) </w:t>
      </w:r>
    </w:p>
    <w:p w14:paraId="31C82067" w14:textId="77777777" w:rsidR="00E864AB" w:rsidRPr="00D62916" w:rsidRDefault="00E864AB" w:rsidP="00E864AB">
      <w:pPr>
        <w:spacing w:before="56" w:after="113"/>
        <w:ind w:left="57"/>
        <w:rPr>
          <w:rFonts w:cs="Arial"/>
          <w:sz w:val="20"/>
        </w:rPr>
      </w:pPr>
      <w:r w:rsidRPr="00D62916">
        <w:rPr>
          <w:rFonts w:cs="Arial"/>
          <w:sz w:val="20"/>
        </w:rPr>
        <w:t>Struktur gemäß Black-Box- Template:</w:t>
      </w:r>
    </w:p>
    <w:p w14:paraId="658FD506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</w:p>
    <w:p w14:paraId="59EC3D91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</w:p>
    <w:p w14:paraId="5702BD37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Erfüllte Anforderungen:</w:t>
      </w:r>
    </w:p>
    <w:p w14:paraId="1F21C325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Variabilität:</w:t>
      </w:r>
    </w:p>
    <w:p w14:paraId="6D4825F3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Leistungsmerkmale:</w:t>
      </w:r>
    </w:p>
    <w:p w14:paraId="03E4CE5F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lastRenderedPageBreak/>
        <w:t>Ablageort / Datei:</w:t>
      </w:r>
    </w:p>
    <w:p w14:paraId="7BCDC5FC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Sonstige Verwaltungsinformation:</w:t>
      </w:r>
    </w:p>
    <w:p w14:paraId="20314C96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370" w:hanging="375"/>
        <w:rPr>
          <w:rFonts w:cs="Arial"/>
          <w:sz w:val="20"/>
        </w:rPr>
      </w:pPr>
      <w:r w:rsidRPr="00D62916">
        <w:rPr>
          <w:rFonts w:cs="Arial"/>
          <w:sz w:val="20"/>
        </w:rPr>
        <w:t>Offene Punkte:</w:t>
      </w:r>
    </w:p>
    <w:p w14:paraId="1E53C9AC" w14:textId="77777777" w:rsidR="00E864AB" w:rsidRPr="00D62916" w:rsidRDefault="00E864AB" w:rsidP="00E864AB">
      <w:pPr>
        <w:pStyle w:val="berschrift4"/>
      </w:pPr>
      <w:r w:rsidRPr="00D62916">
        <w:t>Bausteinname 3.2 (Black Box Beschreibung)</w:t>
      </w:r>
    </w:p>
    <w:p w14:paraId="0F6C8149" w14:textId="77777777" w:rsidR="00E864AB" w:rsidRPr="00D62916" w:rsidRDefault="00E864AB" w:rsidP="00E864AB">
      <w:pPr>
        <w:spacing w:before="56" w:after="113"/>
        <w:ind w:left="57"/>
        <w:rPr>
          <w:rFonts w:cs="Arial"/>
          <w:sz w:val="20"/>
        </w:rPr>
      </w:pPr>
      <w:r w:rsidRPr="00D62916">
        <w:rPr>
          <w:rFonts w:cs="Arial"/>
          <w:sz w:val="20"/>
        </w:rPr>
        <w:t>Struktur gemäß Black-Box- Template:</w:t>
      </w:r>
    </w:p>
    <w:p w14:paraId="50A89107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</w:p>
    <w:p w14:paraId="6DD0ACA1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</w:p>
    <w:p w14:paraId="797B9CB0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Erfüllte Anforderungen:</w:t>
      </w:r>
    </w:p>
    <w:p w14:paraId="1637040D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Variabilität:</w:t>
      </w:r>
    </w:p>
    <w:p w14:paraId="57A320CA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Leistungsmerkmale:</w:t>
      </w:r>
    </w:p>
    <w:p w14:paraId="282DDCD2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Ablageort / Datei:</w:t>
      </w:r>
    </w:p>
    <w:p w14:paraId="027D2C4D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Sonstige Verwaltungsinformation:</w:t>
      </w:r>
    </w:p>
    <w:p w14:paraId="17192871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370" w:hanging="375"/>
        <w:rPr>
          <w:rFonts w:cs="Arial"/>
          <w:sz w:val="20"/>
        </w:rPr>
      </w:pPr>
      <w:r w:rsidRPr="00D62916">
        <w:rPr>
          <w:rFonts w:cs="Arial"/>
          <w:sz w:val="20"/>
        </w:rPr>
        <w:t>Offene Punkte:</w:t>
      </w:r>
    </w:p>
    <w:p w14:paraId="3B313FCF" w14:textId="77777777" w:rsidR="00E864AB" w:rsidRPr="00D62916" w:rsidRDefault="00E864AB" w:rsidP="00E864AB">
      <w:pPr>
        <w:pStyle w:val="berschrift4"/>
      </w:pPr>
      <w:r w:rsidRPr="00D62916">
        <w:t>...</w:t>
      </w:r>
    </w:p>
    <w:p w14:paraId="6B69C0FD" w14:textId="77777777" w:rsidR="00E864AB" w:rsidRPr="00D62916" w:rsidRDefault="00E864AB" w:rsidP="00E864AB">
      <w:pPr>
        <w:pStyle w:val="berschrift4"/>
      </w:pPr>
      <w:r w:rsidRPr="00D62916">
        <w:t>Bausteinname 3.n (Black Box Beschreibung)</w:t>
      </w:r>
    </w:p>
    <w:p w14:paraId="531D8D1D" w14:textId="77777777" w:rsidR="00E864AB" w:rsidRPr="00D62916" w:rsidRDefault="00E864AB" w:rsidP="00E864AB">
      <w:pPr>
        <w:spacing w:before="56" w:after="113"/>
        <w:ind w:left="57"/>
        <w:rPr>
          <w:rFonts w:cs="Arial"/>
          <w:sz w:val="20"/>
        </w:rPr>
      </w:pPr>
      <w:r w:rsidRPr="00D62916">
        <w:rPr>
          <w:rFonts w:cs="Arial"/>
          <w:sz w:val="20"/>
        </w:rPr>
        <w:t>Struktur gemäß Black-Box- Template:</w:t>
      </w:r>
    </w:p>
    <w:p w14:paraId="2FBB7E42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</w:p>
    <w:p w14:paraId="46E772F5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</w:p>
    <w:p w14:paraId="3831F7B2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Erfüllte Anforderungen:</w:t>
      </w:r>
    </w:p>
    <w:p w14:paraId="6FF84792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Variabilität:</w:t>
      </w:r>
    </w:p>
    <w:p w14:paraId="22DE9910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Leistungsmerkmale:</w:t>
      </w:r>
    </w:p>
    <w:p w14:paraId="50A2B960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Ablageort / Datei:</w:t>
      </w:r>
    </w:p>
    <w:p w14:paraId="0DAE8B6B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428" w:hanging="375"/>
        <w:rPr>
          <w:rFonts w:cs="Arial"/>
          <w:sz w:val="20"/>
        </w:rPr>
      </w:pPr>
      <w:r w:rsidRPr="00D62916">
        <w:rPr>
          <w:rFonts w:cs="Arial"/>
          <w:sz w:val="20"/>
        </w:rPr>
        <w:t>Sonstige Verwaltungsinformation:</w:t>
      </w:r>
    </w:p>
    <w:p w14:paraId="7C273ECA" w14:textId="77777777" w:rsidR="00E864AB" w:rsidRPr="00D62916" w:rsidRDefault="00E864AB" w:rsidP="00E864AB">
      <w:pPr>
        <w:numPr>
          <w:ilvl w:val="0"/>
          <w:numId w:val="2"/>
        </w:numPr>
        <w:spacing w:before="56" w:after="113"/>
        <w:ind w:left="370" w:hanging="375"/>
        <w:rPr>
          <w:rFonts w:cs="Arial"/>
          <w:sz w:val="20"/>
        </w:rPr>
      </w:pPr>
      <w:r w:rsidRPr="00D62916">
        <w:rPr>
          <w:rFonts w:cs="Arial"/>
          <w:sz w:val="20"/>
        </w:rPr>
        <w:t>Offene Punkte:</w:t>
      </w:r>
    </w:p>
    <w:p w14:paraId="08A0D10F" w14:textId="77777777" w:rsidR="00E864AB" w:rsidRPr="00D62916" w:rsidRDefault="00E864AB" w:rsidP="00E864AB">
      <w:pPr>
        <w:pStyle w:val="berschrift4"/>
      </w:pPr>
      <w:r w:rsidRPr="00D62916">
        <w:t>Beschreibung der Beziehungen</w:t>
      </w:r>
    </w:p>
    <w:p w14:paraId="1C80E1BA" w14:textId="77777777" w:rsidR="00E864AB" w:rsidRPr="00D62916" w:rsidRDefault="00E864AB" w:rsidP="00E864AB">
      <w:pPr>
        <w:pStyle w:val="berschrift4"/>
      </w:pPr>
      <w:r w:rsidRPr="00D62916">
        <w:t>Offene Punkte</w:t>
      </w:r>
    </w:p>
    <w:p w14:paraId="176055AB" w14:textId="77777777" w:rsidR="00E864AB" w:rsidRPr="00D62916" w:rsidRDefault="00E864AB" w:rsidP="00E864AB">
      <w:pPr>
        <w:pStyle w:val="berschrift2"/>
      </w:pPr>
      <w:bookmarkStart w:id="200" w:name="_Toc161293448"/>
      <w:bookmarkStart w:id="201" w:name="_Toc414449842"/>
      <w:r w:rsidRPr="00D62916">
        <w:t>Ebene 3</w:t>
      </w:r>
      <w:bookmarkEnd w:id="200"/>
      <w:bookmarkEnd w:id="201"/>
    </w:p>
    <w:p w14:paraId="0EC9952C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666C7A18" w14:textId="77777777" w:rsidR="00E864AB" w:rsidRDefault="00E864AB" w:rsidP="00E864AB">
      <w:pPr>
        <w:pStyle w:val="berschrift1"/>
      </w:pPr>
      <w:bookmarkStart w:id="202" w:name="_Toc161293449"/>
      <w:bookmarkStart w:id="203" w:name="_Toc414449843"/>
      <w:r w:rsidRPr="00D62916">
        <w:t>Laufzeitsicht</w:t>
      </w:r>
      <w:bookmarkEnd w:id="202"/>
      <w:bookmarkEnd w:id="203"/>
    </w:p>
    <w:p w14:paraId="2B602AAB" w14:textId="77777777" w:rsidR="00112EDC" w:rsidRPr="00112EDC" w:rsidRDefault="00112EDC" w:rsidP="00112EDC"/>
    <w:p w14:paraId="3FEA137F" w14:textId="77777777" w:rsidR="00E864AB" w:rsidRPr="00D62916" w:rsidRDefault="00E864AB" w:rsidP="00E864AB">
      <w:pPr>
        <w:pStyle w:val="berschrift2"/>
      </w:pPr>
      <w:bookmarkStart w:id="204" w:name="_Toc161293450"/>
      <w:bookmarkStart w:id="205" w:name="_Toc414449844"/>
      <w:r w:rsidRPr="00D62916">
        <w:t>Laufzeitszenario 1</w:t>
      </w:r>
      <w:bookmarkEnd w:id="204"/>
      <w:bookmarkEnd w:id="205"/>
    </w:p>
    <w:p w14:paraId="21AA8F37" w14:textId="77777777" w:rsidR="00E864AB" w:rsidRPr="00D62916" w:rsidRDefault="00E864AB" w:rsidP="00E864AB">
      <w:pPr>
        <w:rPr>
          <w:rFonts w:cs="Arial"/>
        </w:rPr>
      </w:pPr>
    </w:p>
    <w:p w14:paraId="12DE16B8" w14:textId="6493455F" w:rsidR="00E864AB" w:rsidRDefault="00E864AB" w:rsidP="00E864AB">
      <w:pPr>
        <w:pStyle w:val="berschrift2"/>
      </w:pPr>
      <w:bookmarkStart w:id="206" w:name="_Toc161293451"/>
      <w:bookmarkStart w:id="207" w:name="_Toc414449845"/>
      <w:r w:rsidRPr="00D62916">
        <w:lastRenderedPageBreak/>
        <w:t>Laufzeitszenario 2</w:t>
      </w:r>
      <w:bookmarkEnd w:id="206"/>
      <w:bookmarkEnd w:id="207"/>
    </w:p>
    <w:p w14:paraId="008FDC21" w14:textId="77777777" w:rsidR="00112EDC" w:rsidRPr="00112EDC" w:rsidRDefault="00112EDC" w:rsidP="00112EDC"/>
    <w:p w14:paraId="6D1A47EA" w14:textId="77777777" w:rsidR="00E864AB" w:rsidRPr="00D62916" w:rsidRDefault="00E864AB" w:rsidP="00E864AB">
      <w:pPr>
        <w:pStyle w:val="berschrift2"/>
      </w:pPr>
      <w:bookmarkStart w:id="208" w:name="_Toc161293452"/>
      <w:bookmarkStart w:id="209" w:name="_Toc414449846"/>
      <w:r w:rsidRPr="00D62916">
        <w:t>...</w:t>
      </w:r>
      <w:bookmarkEnd w:id="208"/>
      <w:bookmarkEnd w:id="209"/>
    </w:p>
    <w:p w14:paraId="2445C941" w14:textId="77777777" w:rsidR="00E864AB" w:rsidRPr="00D62916" w:rsidRDefault="00E864AB" w:rsidP="00E864AB"/>
    <w:p w14:paraId="24469629" w14:textId="77777777" w:rsidR="00E864AB" w:rsidRPr="00D62916" w:rsidRDefault="00E864AB" w:rsidP="00E864AB">
      <w:pPr>
        <w:pStyle w:val="berschrift2"/>
      </w:pPr>
      <w:bookmarkStart w:id="210" w:name="_Toc161293453"/>
      <w:bookmarkStart w:id="211" w:name="_Toc414449847"/>
      <w:r w:rsidRPr="00D62916">
        <w:t>Laufzeitszenario n</w:t>
      </w:r>
      <w:bookmarkEnd w:id="210"/>
      <w:bookmarkEnd w:id="211"/>
    </w:p>
    <w:p w14:paraId="045A98D6" w14:textId="77777777" w:rsidR="00E864AB" w:rsidRPr="00D62916" w:rsidRDefault="00E864AB" w:rsidP="00E864AB">
      <w:pPr>
        <w:rPr>
          <w:rFonts w:cs="Arial"/>
        </w:rPr>
      </w:pPr>
    </w:p>
    <w:p w14:paraId="22A60A68" w14:textId="77777777" w:rsidR="00E864AB" w:rsidRDefault="00E864AB" w:rsidP="00E864AB">
      <w:pPr>
        <w:pStyle w:val="berschrift1"/>
      </w:pPr>
      <w:bookmarkStart w:id="212" w:name="_Toc161293454"/>
      <w:bookmarkStart w:id="213" w:name="_Toc414449848"/>
      <w:r w:rsidRPr="00D62916">
        <w:t>Verteilungssicht</w:t>
      </w:r>
      <w:bookmarkEnd w:id="212"/>
      <w:bookmarkEnd w:id="213"/>
    </w:p>
    <w:p w14:paraId="3B310DA6" w14:textId="77777777" w:rsidR="00112EDC" w:rsidRPr="00112EDC" w:rsidRDefault="00112EDC" w:rsidP="00112EDC"/>
    <w:p w14:paraId="004F3696" w14:textId="77777777" w:rsidR="00E864AB" w:rsidRPr="00D62916" w:rsidRDefault="00E864AB" w:rsidP="00E864AB">
      <w:pPr>
        <w:pStyle w:val="berschrift2"/>
      </w:pPr>
      <w:bookmarkStart w:id="214" w:name="_Toc161293455"/>
      <w:bookmarkStart w:id="215" w:name="_Toc414449849"/>
      <w:r w:rsidRPr="00D62916">
        <w:t>Infrastruktur Ebene 1</w:t>
      </w:r>
      <w:bookmarkEnd w:id="214"/>
      <w:bookmarkEnd w:id="215"/>
    </w:p>
    <w:p w14:paraId="232CB65D" w14:textId="250E932E" w:rsidR="00E864AB" w:rsidRPr="00112EDC" w:rsidRDefault="00E864AB" w:rsidP="00E864AB">
      <w:pPr>
        <w:pStyle w:val="berschrift3"/>
      </w:pPr>
      <w:r w:rsidRPr="00D62916">
        <w:t>Verteilungsdiagramm Ebene 1</w:t>
      </w:r>
    </w:p>
    <w:p w14:paraId="055CC0AA" w14:textId="77777777" w:rsidR="00E864AB" w:rsidRPr="00D62916" w:rsidRDefault="00E864AB" w:rsidP="00E864AB">
      <w:pPr>
        <w:pStyle w:val="berschrift3"/>
      </w:pPr>
      <w:r w:rsidRPr="00D62916">
        <w:t xml:space="preserve">Prozessor 1 </w:t>
      </w:r>
    </w:p>
    <w:p w14:paraId="6E324D84" w14:textId="77777777" w:rsidR="00E864AB" w:rsidRPr="00D62916" w:rsidRDefault="00E864AB" w:rsidP="00E864AB">
      <w:pPr>
        <w:pStyle w:val="berschrift3"/>
      </w:pPr>
      <w:r w:rsidRPr="00D62916">
        <w:t xml:space="preserve">Prozessor 2 </w:t>
      </w:r>
    </w:p>
    <w:p w14:paraId="5A047000" w14:textId="77777777" w:rsidR="00E864AB" w:rsidRPr="00D62916" w:rsidRDefault="00E864AB" w:rsidP="00E864AB">
      <w:pPr>
        <w:pStyle w:val="berschrift3"/>
      </w:pPr>
      <w:r w:rsidRPr="00D62916">
        <w:t>...</w:t>
      </w:r>
    </w:p>
    <w:p w14:paraId="7749A5B6" w14:textId="77777777" w:rsidR="00E864AB" w:rsidRPr="00D62916" w:rsidRDefault="00E864AB" w:rsidP="00E864AB">
      <w:pPr>
        <w:pStyle w:val="berschrift3"/>
      </w:pPr>
      <w:r w:rsidRPr="00D62916">
        <w:t>Prozessor n</w:t>
      </w:r>
    </w:p>
    <w:p w14:paraId="5295A240" w14:textId="77777777" w:rsidR="00E864AB" w:rsidRPr="00D62916" w:rsidRDefault="00E864AB" w:rsidP="00E864AB">
      <w:pPr>
        <w:pStyle w:val="berschrift3"/>
      </w:pPr>
      <w:r w:rsidRPr="00D62916">
        <w:t>Kanal 1</w:t>
      </w:r>
    </w:p>
    <w:p w14:paraId="7C7F1E0B" w14:textId="77777777" w:rsidR="00E864AB" w:rsidRPr="00D62916" w:rsidRDefault="00E864AB" w:rsidP="00E864AB">
      <w:pPr>
        <w:pStyle w:val="berschrift3"/>
      </w:pPr>
      <w:r w:rsidRPr="00D62916">
        <w:t>Kanal 2</w:t>
      </w:r>
    </w:p>
    <w:p w14:paraId="33B08083" w14:textId="77777777" w:rsidR="00E864AB" w:rsidRPr="00D62916" w:rsidRDefault="00E864AB" w:rsidP="00E864AB">
      <w:pPr>
        <w:pStyle w:val="berschrift3"/>
      </w:pPr>
      <w:r w:rsidRPr="00D62916">
        <w:t>...</w:t>
      </w:r>
    </w:p>
    <w:p w14:paraId="153EE674" w14:textId="77777777" w:rsidR="00E864AB" w:rsidRPr="00D62916" w:rsidRDefault="00E864AB" w:rsidP="00E864AB">
      <w:pPr>
        <w:pStyle w:val="berschrift3"/>
      </w:pPr>
      <w:r w:rsidRPr="00D62916">
        <w:t>Kanal m</w:t>
      </w:r>
    </w:p>
    <w:p w14:paraId="291BA0D9" w14:textId="77777777" w:rsidR="00E864AB" w:rsidRPr="00D62916" w:rsidRDefault="00E864AB" w:rsidP="00E864AB">
      <w:pPr>
        <w:pStyle w:val="berschrift3"/>
      </w:pPr>
      <w:r w:rsidRPr="00D62916">
        <w:t>Offene Punkte</w:t>
      </w:r>
    </w:p>
    <w:p w14:paraId="04713D16" w14:textId="61D775BD" w:rsidR="00E864AB" w:rsidRDefault="00E864AB" w:rsidP="00112EDC">
      <w:pPr>
        <w:pStyle w:val="berschrift2"/>
      </w:pPr>
      <w:bookmarkStart w:id="216" w:name="_Toc161293456"/>
      <w:bookmarkStart w:id="217" w:name="_Toc414449850"/>
      <w:r w:rsidRPr="00D62916">
        <w:t>Infrastruktur Ebene 2</w:t>
      </w:r>
      <w:bookmarkEnd w:id="216"/>
      <w:bookmarkEnd w:id="217"/>
    </w:p>
    <w:p w14:paraId="3AC1AB53" w14:textId="77777777" w:rsidR="00112EDC" w:rsidRPr="00112EDC" w:rsidRDefault="00112EDC" w:rsidP="00112EDC"/>
    <w:p w14:paraId="07412E2B" w14:textId="2D95E0AE" w:rsidR="00E864AB" w:rsidRDefault="00E864AB" w:rsidP="00E864AB">
      <w:pPr>
        <w:pStyle w:val="berschrift1"/>
      </w:pPr>
      <w:bookmarkStart w:id="218" w:name="_Toc161293457"/>
      <w:bookmarkStart w:id="219" w:name="_Toc414275095"/>
      <w:del w:id="220" w:author="Gernot Starke" w:date="2012-01-14T10:01:00Z">
        <w:r w:rsidRPr="00D62916" w:rsidDel="007E7731">
          <w:delText>Typische Muster, Strukturen und Abläufe</w:delText>
        </w:r>
      </w:del>
      <w:bookmarkStart w:id="221" w:name="_Toc414449851"/>
      <w:bookmarkEnd w:id="218"/>
      <w:bookmarkEnd w:id="219"/>
      <w:bookmarkEnd w:id="221"/>
    </w:p>
    <w:p w14:paraId="5E834E50" w14:textId="77777777" w:rsidR="00112EDC" w:rsidRPr="00112EDC" w:rsidDel="007E7731" w:rsidRDefault="00112EDC" w:rsidP="00112EDC">
      <w:pPr>
        <w:rPr>
          <w:del w:id="222" w:author="Gernot Starke" w:date="2012-01-14T10:01:00Z"/>
        </w:rPr>
      </w:pPr>
      <w:bookmarkStart w:id="223" w:name="_Toc414449778"/>
      <w:bookmarkStart w:id="224" w:name="_Toc414449852"/>
      <w:bookmarkEnd w:id="223"/>
      <w:bookmarkEnd w:id="224"/>
    </w:p>
    <w:p w14:paraId="57A0955A" w14:textId="69D94029" w:rsidR="00E864AB" w:rsidRPr="00D62916" w:rsidDel="007E7731" w:rsidRDefault="00E864AB" w:rsidP="00E864AB">
      <w:pPr>
        <w:pStyle w:val="berschrift2"/>
        <w:rPr>
          <w:del w:id="225" w:author="Gernot Starke" w:date="2012-01-14T10:01:00Z"/>
        </w:rPr>
      </w:pPr>
      <w:bookmarkStart w:id="226" w:name="_Toc161293458"/>
      <w:bookmarkStart w:id="227" w:name="_Toc414275096"/>
      <w:bookmarkStart w:id="228" w:name="_Toc414276376"/>
      <w:del w:id="229" w:author="Gernot Starke" w:date="2012-01-14T10:01:00Z">
        <w:r w:rsidRPr="00D62916" w:rsidDel="007E7731">
          <w:delText>Typische Muster und Strukturen</w:delText>
        </w:r>
        <w:bookmarkStart w:id="230" w:name="_Toc414449779"/>
        <w:bookmarkStart w:id="231" w:name="_Toc414449853"/>
        <w:bookmarkEnd w:id="226"/>
        <w:bookmarkEnd w:id="227"/>
        <w:bookmarkEnd w:id="228"/>
        <w:bookmarkEnd w:id="230"/>
        <w:bookmarkEnd w:id="231"/>
      </w:del>
    </w:p>
    <w:p w14:paraId="665268FC" w14:textId="05B87FE4" w:rsidR="00E864AB" w:rsidRPr="00D62916" w:rsidDel="007E7731" w:rsidRDefault="00E864AB" w:rsidP="00E864AB">
      <w:pPr>
        <w:spacing w:before="56" w:after="113"/>
        <w:rPr>
          <w:del w:id="232" w:author="Gernot Starke" w:date="2012-01-14T10:01:00Z"/>
          <w:rFonts w:cs="Arial"/>
          <w:sz w:val="20"/>
        </w:rPr>
      </w:pPr>
      <w:bookmarkStart w:id="233" w:name="_Toc414449780"/>
      <w:bookmarkStart w:id="234" w:name="_Toc414449854"/>
      <w:bookmarkEnd w:id="233"/>
      <w:bookmarkEnd w:id="234"/>
    </w:p>
    <w:p w14:paraId="029287B5" w14:textId="120F01FB" w:rsidR="00E864AB" w:rsidRPr="00D62916" w:rsidDel="007E7731" w:rsidRDefault="00E864AB" w:rsidP="00E864AB">
      <w:pPr>
        <w:pStyle w:val="berschrift2"/>
        <w:rPr>
          <w:del w:id="235" w:author="Gernot Starke" w:date="2012-01-14T10:01:00Z"/>
        </w:rPr>
      </w:pPr>
      <w:bookmarkStart w:id="236" w:name="_Toc161293459"/>
      <w:bookmarkStart w:id="237" w:name="_Toc414275097"/>
      <w:bookmarkStart w:id="238" w:name="_Toc414276377"/>
      <w:del w:id="239" w:author="Gernot Starke" w:date="2012-01-14T10:01:00Z">
        <w:r w:rsidRPr="00D62916" w:rsidDel="007E7731">
          <w:delText>Typische Abläufe</w:delText>
        </w:r>
        <w:bookmarkStart w:id="240" w:name="_Toc414449781"/>
        <w:bookmarkStart w:id="241" w:name="_Toc414449855"/>
        <w:bookmarkEnd w:id="236"/>
        <w:bookmarkEnd w:id="237"/>
        <w:bookmarkEnd w:id="238"/>
        <w:bookmarkEnd w:id="240"/>
        <w:bookmarkEnd w:id="241"/>
      </w:del>
    </w:p>
    <w:p w14:paraId="4D76B088" w14:textId="64CBBDD8" w:rsidR="00E864AB" w:rsidRPr="00D62916" w:rsidDel="007E7731" w:rsidRDefault="00E864AB" w:rsidP="00E864AB">
      <w:pPr>
        <w:spacing w:before="56" w:after="113"/>
        <w:rPr>
          <w:del w:id="242" w:author="Gernot Starke" w:date="2012-01-14T10:01:00Z"/>
          <w:rFonts w:cs="Arial"/>
          <w:sz w:val="20"/>
        </w:rPr>
      </w:pPr>
      <w:bookmarkStart w:id="243" w:name="_Toc414449782"/>
      <w:bookmarkStart w:id="244" w:name="_Toc414449856"/>
      <w:bookmarkEnd w:id="243"/>
      <w:bookmarkEnd w:id="244"/>
    </w:p>
    <w:p w14:paraId="5D5F2267" w14:textId="74AD825E" w:rsidR="00E864AB" w:rsidRDefault="00E864AB" w:rsidP="00E864AB">
      <w:pPr>
        <w:pStyle w:val="berschrift1"/>
      </w:pPr>
      <w:bookmarkStart w:id="245" w:name="_Toc161293460"/>
      <w:bookmarkStart w:id="246" w:name="_Toc414449857"/>
      <w:r w:rsidRPr="00D62916">
        <w:t>Konzepte</w:t>
      </w:r>
      <w:bookmarkEnd w:id="245"/>
      <w:bookmarkEnd w:id="246"/>
    </w:p>
    <w:p w14:paraId="3DBF2F0F" w14:textId="77777777" w:rsidR="00112EDC" w:rsidRPr="00112EDC" w:rsidRDefault="00112EDC" w:rsidP="00112EDC"/>
    <w:p w14:paraId="39B5A2CF" w14:textId="77777777" w:rsidR="00E25035" w:rsidRDefault="00E25035" w:rsidP="00E25035">
      <w:pPr>
        <w:pStyle w:val="berschrift2"/>
      </w:pPr>
      <w:bookmarkStart w:id="247" w:name="OLE_LINK29"/>
      <w:bookmarkStart w:id="248" w:name="OLE_LINK30"/>
      <w:bookmarkStart w:id="249" w:name="_Toc161293461"/>
      <w:bookmarkStart w:id="250" w:name="_Toc414449858"/>
      <w:commentRangeStart w:id="251"/>
      <w:r>
        <w:t>Fachliche Strukturen und Modelle</w:t>
      </w:r>
      <w:bookmarkEnd w:id="250"/>
    </w:p>
    <w:p w14:paraId="29B7F67D" w14:textId="77777777" w:rsidR="00112EDC" w:rsidRPr="00112EDC" w:rsidRDefault="00112EDC" w:rsidP="00112EDC"/>
    <w:p w14:paraId="038D5BE1" w14:textId="6BFF0AA1" w:rsidR="005675D4" w:rsidRDefault="007E7731" w:rsidP="00E864AB">
      <w:pPr>
        <w:pStyle w:val="berschrift2"/>
      </w:pPr>
      <w:bookmarkStart w:id="252" w:name="_Toc414449859"/>
      <w:bookmarkEnd w:id="247"/>
      <w:bookmarkEnd w:id="248"/>
      <w:commentRangeEnd w:id="251"/>
      <w:r>
        <w:rPr>
          <w:rStyle w:val="Kommentarzeichen"/>
          <w:rFonts w:cs="Times New Roman"/>
          <w:b w:val="0"/>
          <w:bCs w:val="0"/>
          <w:iCs w:val="0"/>
          <w:szCs w:val="24"/>
        </w:rPr>
        <w:lastRenderedPageBreak/>
        <w:commentReference w:id="251"/>
      </w:r>
      <w:commentRangeStart w:id="253"/>
      <w:r w:rsidR="005675D4">
        <w:t>Typische Muster und Strukturen</w:t>
      </w:r>
      <w:bookmarkEnd w:id="252"/>
    </w:p>
    <w:commentRangeEnd w:id="253"/>
    <w:p w14:paraId="058E32E3" w14:textId="77777777" w:rsidR="0080023D" w:rsidRPr="0080023D" w:rsidRDefault="007E7731" w:rsidP="0080023D">
      <w:r>
        <w:rPr>
          <w:rStyle w:val="Kommentarzeichen"/>
        </w:rPr>
        <w:commentReference w:id="253"/>
      </w:r>
    </w:p>
    <w:p w14:paraId="2378ADD3" w14:textId="77777777" w:rsidR="00E864AB" w:rsidRPr="00D62916" w:rsidRDefault="00E864AB" w:rsidP="00E864AB">
      <w:pPr>
        <w:pStyle w:val="berschrift2"/>
      </w:pPr>
      <w:bookmarkStart w:id="254" w:name="_Toc414449860"/>
      <w:r w:rsidRPr="00D62916">
        <w:t>Persistenz</w:t>
      </w:r>
      <w:bookmarkEnd w:id="249"/>
      <w:bookmarkEnd w:id="254"/>
    </w:p>
    <w:p w14:paraId="60B63765" w14:textId="77777777" w:rsidR="00E864AB" w:rsidRPr="00D62916" w:rsidRDefault="00E864AB" w:rsidP="00E864AB"/>
    <w:p w14:paraId="4977F98E" w14:textId="77777777" w:rsidR="00E864AB" w:rsidRPr="00D62916" w:rsidRDefault="00E864AB" w:rsidP="00E864AB">
      <w:pPr>
        <w:pStyle w:val="berschrift2"/>
      </w:pPr>
      <w:bookmarkStart w:id="255" w:name="_Toc161293462"/>
      <w:bookmarkStart w:id="256" w:name="_Toc414449861"/>
      <w:r w:rsidRPr="00D62916">
        <w:t>Benutzungsoberfläche</w:t>
      </w:r>
      <w:bookmarkEnd w:id="255"/>
      <w:bookmarkEnd w:id="256"/>
    </w:p>
    <w:p w14:paraId="0EAA79B5" w14:textId="77777777" w:rsidR="00E864AB" w:rsidRPr="00D62916" w:rsidRDefault="00E864AB" w:rsidP="00E864AB"/>
    <w:p w14:paraId="3D0BC6BB" w14:textId="77777777" w:rsidR="00E864AB" w:rsidRPr="00D62916" w:rsidRDefault="00E864AB" w:rsidP="00E864AB">
      <w:pPr>
        <w:pStyle w:val="berschrift2"/>
      </w:pPr>
      <w:bookmarkStart w:id="257" w:name="_Toc161293463"/>
      <w:bookmarkStart w:id="258" w:name="_Toc414449862"/>
      <w:r w:rsidRPr="00D62916">
        <w:t>Ergonomie</w:t>
      </w:r>
      <w:bookmarkEnd w:id="257"/>
      <w:bookmarkEnd w:id="258"/>
    </w:p>
    <w:p w14:paraId="646D0C62" w14:textId="77777777" w:rsidR="00E864AB" w:rsidRPr="00D62916" w:rsidRDefault="00E864AB" w:rsidP="00E864AB"/>
    <w:p w14:paraId="5CD1B07C" w14:textId="49193A4A" w:rsidR="00E864AB" w:rsidRPr="00D62916" w:rsidRDefault="00E864AB" w:rsidP="00E864AB">
      <w:pPr>
        <w:pStyle w:val="berschrift2"/>
      </w:pPr>
      <w:bookmarkStart w:id="259" w:name="_Toc161293464"/>
      <w:bookmarkStart w:id="260" w:name="_Toc414449863"/>
      <w:r w:rsidRPr="00D62916">
        <w:t>Ablaufsteuerung</w:t>
      </w:r>
      <w:bookmarkStart w:id="261" w:name="OLE_LINK97"/>
      <w:bookmarkStart w:id="262" w:name="OLE_LINK98"/>
      <w:bookmarkEnd w:id="259"/>
      <w:bookmarkEnd w:id="260"/>
    </w:p>
    <w:bookmarkEnd w:id="261"/>
    <w:bookmarkEnd w:id="262"/>
    <w:p w14:paraId="736C6D7E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21B182EC" w14:textId="77777777" w:rsidR="00E864AB" w:rsidRPr="00D62916" w:rsidRDefault="00E864AB" w:rsidP="00E864AB">
      <w:pPr>
        <w:pStyle w:val="berschrift2"/>
      </w:pPr>
      <w:bookmarkStart w:id="263" w:name="_Toc161293465"/>
      <w:bookmarkStart w:id="264" w:name="_Toc414449864"/>
      <w:r w:rsidRPr="00D62916">
        <w:t>Transaktionsbehandlung</w:t>
      </w:r>
      <w:bookmarkEnd w:id="263"/>
      <w:bookmarkEnd w:id="264"/>
    </w:p>
    <w:p w14:paraId="1DA96572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06A591DF" w14:textId="77777777" w:rsidR="00E864AB" w:rsidRPr="00D62916" w:rsidRDefault="00E864AB" w:rsidP="00E864AB">
      <w:pPr>
        <w:pStyle w:val="berschrift2"/>
      </w:pPr>
      <w:bookmarkStart w:id="265" w:name="_Toc161293466"/>
      <w:bookmarkStart w:id="266" w:name="_Toc414449865"/>
      <w:proofErr w:type="spellStart"/>
      <w:r w:rsidRPr="00D62916">
        <w:t>Sessionbehandlung</w:t>
      </w:r>
      <w:bookmarkEnd w:id="265"/>
      <w:bookmarkEnd w:id="266"/>
      <w:proofErr w:type="spellEnd"/>
    </w:p>
    <w:p w14:paraId="75DEF1E6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04F2FDF1" w14:textId="77777777" w:rsidR="00E864AB" w:rsidRPr="00D62916" w:rsidRDefault="00E864AB" w:rsidP="00E864AB">
      <w:pPr>
        <w:pStyle w:val="berschrift2"/>
      </w:pPr>
      <w:bookmarkStart w:id="267" w:name="_Toc161293467"/>
      <w:bookmarkStart w:id="268" w:name="_Toc414449866"/>
      <w:r w:rsidRPr="00D62916">
        <w:t>Sicherheit</w:t>
      </w:r>
      <w:bookmarkEnd w:id="267"/>
      <w:bookmarkEnd w:id="268"/>
    </w:p>
    <w:p w14:paraId="241D48B8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127B8853" w14:textId="77777777" w:rsidR="00E864AB" w:rsidRPr="00D62916" w:rsidRDefault="00E864AB" w:rsidP="00E864AB">
      <w:pPr>
        <w:pStyle w:val="berschrift2"/>
      </w:pPr>
      <w:bookmarkStart w:id="269" w:name="_Toc161293468"/>
      <w:bookmarkStart w:id="270" w:name="_Toc414449867"/>
      <w:r w:rsidRPr="00D62916">
        <w:t>Kommunikation und Integration mit anderen IT-Systemen</w:t>
      </w:r>
      <w:bookmarkEnd w:id="269"/>
      <w:bookmarkEnd w:id="270"/>
    </w:p>
    <w:p w14:paraId="5ECD298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FC04AAE" w14:textId="77777777" w:rsidR="00E864AB" w:rsidRPr="00D62916" w:rsidRDefault="00E864AB" w:rsidP="00E864AB">
      <w:pPr>
        <w:pStyle w:val="berschrift2"/>
      </w:pPr>
      <w:bookmarkStart w:id="271" w:name="_Toc161293469"/>
      <w:bookmarkStart w:id="272" w:name="_Toc414449868"/>
      <w:r w:rsidRPr="00D62916">
        <w:t>Verteilung</w:t>
      </w:r>
      <w:bookmarkEnd w:id="271"/>
      <w:bookmarkEnd w:id="272"/>
    </w:p>
    <w:p w14:paraId="7E5DCC51" w14:textId="77777777" w:rsidR="00E864AB" w:rsidRDefault="00E864AB" w:rsidP="00E864AB">
      <w:pPr>
        <w:spacing w:before="56" w:after="113"/>
        <w:rPr>
          <w:rFonts w:cs="Arial"/>
          <w:sz w:val="20"/>
        </w:rPr>
      </w:pPr>
    </w:p>
    <w:p w14:paraId="3F31D3BB" w14:textId="77777777" w:rsidR="002060DC" w:rsidRPr="00D62916" w:rsidRDefault="002060DC" w:rsidP="002060DC">
      <w:pPr>
        <w:pStyle w:val="berschrift2"/>
      </w:pPr>
      <w:bookmarkStart w:id="273" w:name="_Toc161293479"/>
      <w:bookmarkStart w:id="274" w:name="_Toc414449869"/>
      <w:r w:rsidRPr="00D62916">
        <w:t>Plausibilisierung und Validierung</w:t>
      </w:r>
      <w:bookmarkEnd w:id="273"/>
      <w:bookmarkEnd w:id="274"/>
    </w:p>
    <w:p w14:paraId="0AB79091" w14:textId="77777777" w:rsidR="002060DC" w:rsidRPr="00D62916" w:rsidRDefault="002060DC" w:rsidP="00E864AB">
      <w:pPr>
        <w:spacing w:before="56" w:after="113"/>
        <w:rPr>
          <w:rFonts w:cs="Arial"/>
          <w:sz w:val="20"/>
        </w:rPr>
      </w:pPr>
    </w:p>
    <w:p w14:paraId="6F743BBB" w14:textId="77777777" w:rsidR="00E864AB" w:rsidRPr="00D62916" w:rsidRDefault="00E864AB" w:rsidP="00E864AB">
      <w:pPr>
        <w:pStyle w:val="berschrift2"/>
      </w:pPr>
      <w:bookmarkStart w:id="275" w:name="_Toc161293470"/>
      <w:bookmarkStart w:id="276" w:name="_Toc414449870"/>
      <w:r w:rsidRPr="00D62916">
        <w:t>Ausnahme-/Fehlerbehandlung</w:t>
      </w:r>
      <w:bookmarkEnd w:id="275"/>
      <w:bookmarkEnd w:id="276"/>
    </w:p>
    <w:p w14:paraId="2B552137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BE7F7AB" w14:textId="77777777" w:rsidR="00E864AB" w:rsidRPr="00D62916" w:rsidRDefault="00E864AB" w:rsidP="00E864AB">
      <w:pPr>
        <w:pStyle w:val="berschrift2"/>
      </w:pPr>
      <w:bookmarkStart w:id="277" w:name="_Toc161293471"/>
      <w:bookmarkStart w:id="278" w:name="_Toc414449871"/>
      <w:r w:rsidRPr="00D62916">
        <w:t>Management des Systems &amp; Administrierbarkeit</w:t>
      </w:r>
      <w:bookmarkEnd w:id="277"/>
      <w:bookmarkEnd w:id="278"/>
    </w:p>
    <w:p w14:paraId="081B085E" w14:textId="77777777" w:rsidR="00E864AB" w:rsidRPr="00D62916" w:rsidRDefault="00E864AB" w:rsidP="00E864AB"/>
    <w:p w14:paraId="101CB4B3" w14:textId="77777777" w:rsidR="00E864AB" w:rsidRPr="00D62916" w:rsidRDefault="00E864AB" w:rsidP="00E864AB">
      <w:pPr>
        <w:pStyle w:val="berschrift2"/>
      </w:pPr>
      <w:bookmarkStart w:id="279" w:name="_Toc161293472"/>
      <w:bookmarkStart w:id="280" w:name="_Toc414449872"/>
      <w:proofErr w:type="spellStart"/>
      <w:r w:rsidRPr="00D62916">
        <w:lastRenderedPageBreak/>
        <w:t>Logging</w:t>
      </w:r>
      <w:proofErr w:type="spellEnd"/>
      <w:r w:rsidRPr="00D62916">
        <w:t xml:space="preserve">, Protokollierung, </w:t>
      </w:r>
      <w:proofErr w:type="spellStart"/>
      <w:r w:rsidRPr="00D62916">
        <w:t>Tracing</w:t>
      </w:r>
      <w:bookmarkEnd w:id="279"/>
      <w:bookmarkEnd w:id="280"/>
      <w:proofErr w:type="spellEnd"/>
      <w:r w:rsidRPr="00D62916">
        <w:t xml:space="preserve"> </w:t>
      </w:r>
    </w:p>
    <w:p w14:paraId="6E308B78" w14:textId="77777777" w:rsidR="00E864AB" w:rsidRPr="00D62916" w:rsidRDefault="00E864AB" w:rsidP="00E864AB">
      <w:pPr>
        <w:widowControl w:val="0"/>
        <w:autoSpaceDE w:val="0"/>
        <w:autoSpaceDN w:val="0"/>
        <w:adjustRightInd w:val="0"/>
        <w:spacing w:before="0" w:after="240"/>
        <w:jc w:val="left"/>
        <w:rPr>
          <w:sz w:val="20"/>
        </w:rPr>
      </w:pPr>
    </w:p>
    <w:p w14:paraId="57636F68" w14:textId="77777777" w:rsidR="00E864AB" w:rsidRPr="00D62916" w:rsidRDefault="00E864AB" w:rsidP="00E864AB">
      <w:pPr>
        <w:pStyle w:val="berschrift2"/>
      </w:pPr>
      <w:bookmarkStart w:id="281" w:name="_Toc161293473"/>
      <w:bookmarkStart w:id="282" w:name="_Toc414449873"/>
      <w:r w:rsidRPr="00D62916">
        <w:t>Geschäftsregeln</w:t>
      </w:r>
      <w:bookmarkEnd w:id="281"/>
      <w:bookmarkEnd w:id="282"/>
    </w:p>
    <w:p w14:paraId="0500938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  <w:bookmarkStart w:id="283" w:name="OLE_LINK117"/>
      <w:bookmarkStart w:id="284" w:name="OLE_LINK118"/>
    </w:p>
    <w:p w14:paraId="0228CCA9" w14:textId="77777777" w:rsidR="00E864AB" w:rsidRPr="00D62916" w:rsidRDefault="00E864AB" w:rsidP="00E864AB">
      <w:pPr>
        <w:pStyle w:val="berschrift2"/>
      </w:pPr>
      <w:bookmarkStart w:id="285" w:name="_Toc161293474"/>
      <w:bookmarkStart w:id="286" w:name="_Toc414449874"/>
      <w:bookmarkEnd w:id="283"/>
      <w:bookmarkEnd w:id="284"/>
      <w:r w:rsidRPr="00D62916">
        <w:t>Konfigurierbarkeit</w:t>
      </w:r>
      <w:bookmarkEnd w:id="285"/>
      <w:bookmarkEnd w:id="286"/>
    </w:p>
    <w:p w14:paraId="78BE1611" w14:textId="77777777" w:rsidR="00E864AB" w:rsidRPr="00D62916" w:rsidRDefault="00E864AB" w:rsidP="00E864AB">
      <w:pPr>
        <w:rPr>
          <w:rFonts w:cs="Arial"/>
        </w:rPr>
      </w:pPr>
    </w:p>
    <w:p w14:paraId="2F618655" w14:textId="77777777" w:rsidR="00E864AB" w:rsidRPr="00D62916" w:rsidRDefault="00E864AB" w:rsidP="00E864AB">
      <w:pPr>
        <w:pStyle w:val="berschrift2"/>
      </w:pPr>
      <w:bookmarkStart w:id="287" w:name="_Toc161293475"/>
      <w:bookmarkStart w:id="288" w:name="_Toc414449875"/>
      <w:r w:rsidRPr="00D62916">
        <w:t>Parallelisierung und Threading</w:t>
      </w:r>
      <w:bookmarkEnd w:id="287"/>
      <w:bookmarkEnd w:id="288"/>
    </w:p>
    <w:p w14:paraId="6D1B59CE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D51366F" w14:textId="77777777" w:rsidR="00E864AB" w:rsidRPr="00D62916" w:rsidRDefault="00E864AB" w:rsidP="00E864AB">
      <w:pPr>
        <w:pStyle w:val="berschrift2"/>
      </w:pPr>
      <w:bookmarkStart w:id="289" w:name="_Toc161293476"/>
      <w:bookmarkStart w:id="290" w:name="_Toc414449876"/>
      <w:r w:rsidRPr="00D62916">
        <w:t>Internationalisierung</w:t>
      </w:r>
      <w:bookmarkEnd w:id="289"/>
      <w:bookmarkEnd w:id="290"/>
    </w:p>
    <w:p w14:paraId="4C47E719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D79802C" w14:textId="77777777" w:rsidR="00E864AB" w:rsidRPr="00D62916" w:rsidRDefault="00E864AB" w:rsidP="00E864AB">
      <w:pPr>
        <w:pStyle w:val="berschrift2"/>
      </w:pPr>
      <w:bookmarkStart w:id="291" w:name="_Toc161293477"/>
      <w:bookmarkStart w:id="292" w:name="_Toc414449877"/>
      <w:r w:rsidRPr="00D62916">
        <w:t>Migration</w:t>
      </w:r>
      <w:bookmarkEnd w:id="291"/>
      <w:bookmarkEnd w:id="292"/>
    </w:p>
    <w:p w14:paraId="3D8E0D9C" w14:textId="77777777" w:rsidR="00E864AB" w:rsidRPr="00D62916" w:rsidRDefault="00E864AB" w:rsidP="00E864AB">
      <w:pPr>
        <w:spacing w:before="56" w:after="113"/>
        <w:rPr>
          <w:rFonts w:cs="Arial"/>
          <w:sz w:val="20"/>
          <w:szCs w:val="20"/>
        </w:rPr>
      </w:pPr>
    </w:p>
    <w:p w14:paraId="0DACF9F5" w14:textId="77777777" w:rsidR="00E864AB" w:rsidRPr="00D62916" w:rsidRDefault="00E864AB" w:rsidP="00E864AB">
      <w:pPr>
        <w:pStyle w:val="berschrift2"/>
      </w:pPr>
      <w:bookmarkStart w:id="293" w:name="_Toc161293478"/>
      <w:bookmarkStart w:id="294" w:name="_Toc414449878"/>
      <w:r w:rsidRPr="00D62916">
        <w:t>Testbarkeit</w:t>
      </w:r>
      <w:bookmarkEnd w:id="293"/>
      <w:bookmarkEnd w:id="294"/>
    </w:p>
    <w:p w14:paraId="0BCC0854" w14:textId="77777777" w:rsidR="00E864AB" w:rsidRDefault="00E864AB" w:rsidP="00E864AB">
      <w:pPr>
        <w:spacing w:before="56" w:after="113"/>
        <w:rPr>
          <w:rFonts w:cs="Arial"/>
          <w:sz w:val="20"/>
        </w:rPr>
      </w:pPr>
    </w:p>
    <w:p w14:paraId="3923F293" w14:textId="12B4CD16" w:rsidR="002060DC" w:rsidRPr="00D62916" w:rsidRDefault="002060DC" w:rsidP="002060DC">
      <w:pPr>
        <w:pStyle w:val="berschrift2"/>
      </w:pPr>
      <w:bookmarkStart w:id="295" w:name="_Toc414449879"/>
      <w:r>
        <w:t>Skalierung, Clustering</w:t>
      </w:r>
      <w:bookmarkEnd w:id="295"/>
    </w:p>
    <w:p w14:paraId="16E5D3E6" w14:textId="77777777" w:rsidR="002060DC" w:rsidRPr="00D62916" w:rsidRDefault="002060DC" w:rsidP="002060DC">
      <w:pPr>
        <w:spacing w:before="56" w:after="113"/>
        <w:rPr>
          <w:rFonts w:cs="Arial"/>
          <w:sz w:val="20"/>
        </w:rPr>
      </w:pPr>
    </w:p>
    <w:p w14:paraId="73F8E97B" w14:textId="54EF2087" w:rsidR="001833CE" w:rsidRDefault="001833CE" w:rsidP="001833CE">
      <w:pPr>
        <w:pStyle w:val="berschrift2"/>
      </w:pPr>
      <w:bookmarkStart w:id="296" w:name="OLE_LINK31"/>
      <w:bookmarkStart w:id="297" w:name="OLE_LINK32"/>
      <w:bookmarkStart w:id="298" w:name="_Toc414449880"/>
      <w:r>
        <w:t>Hochverfügbarkeit</w:t>
      </w:r>
      <w:bookmarkEnd w:id="298"/>
    </w:p>
    <w:p w14:paraId="527D5427" w14:textId="77777777" w:rsidR="00850556" w:rsidRPr="00850556" w:rsidRDefault="00850556" w:rsidP="00850556"/>
    <w:p w14:paraId="40CC82B5" w14:textId="77777777" w:rsidR="00E864AB" w:rsidRPr="00D62916" w:rsidRDefault="00E864AB" w:rsidP="00E864AB">
      <w:pPr>
        <w:pStyle w:val="berschrift1"/>
      </w:pPr>
      <w:bookmarkStart w:id="299" w:name="_Toc161293482"/>
      <w:bookmarkStart w:id="300" w:name="_Toc414449881"/>
      <w:bookmarkEnd w:id="296"/>
      <w:bookmarkEnd w:id="297"/>
      <w:r w:rsidRPr="00D62916">
        <w:t>Entwurfsentscheidungen</w:t>
      </w:r>
      <w:bookmarkEnd w:id="299"/>
      <w:bookmarkEnd w:id="300"/>
    </w:p>
    <w:p w14:paraId="6DCDDFF0" w14:textId="77777777" w:rsidR="00E864AB" w:rsidRPr="00B3771A" w:rsidRDefault="00E864AB" w:rsidP="00E864AB"/>
    <w:p w14:paraId="0E14FCCA" w14:textId="50114A71" w:rsidR="00E864AB" w:rsidRDefault="00E864AB" w:rsidP="00E864AB">
      <w:pPr>
        <w:pStyle w:val="berschrift2"/>
      </w:pPr>
      <w:bookmarkStart w:id="301" w:name="_Toc161293483"/>
      <w:bookmarkStart w:id="302" w:name="OLE_LINK33"/>
      <w:bookmarkStart w:id="303" w:name="OLE_LINK34"/>
      <w:bookmarkStart w:id="304" w:name="_Toc414449882"/>
      <w:r>
        <w:lastRenderedPageBreak/>
        <w:t>Entwurfsentscheidung</w:t>
      </w:r>
      <w:bookmarkEnd w:id="301"/>
      <w:r w:rsidR="00E053B5">
        <w:t xml:space="preserve"> 1</w:t>
      </w:r>
      <w:bookmarkEnd w:id="304"/>
    </w:p>
    <w:p w14:paraId="636A80ED" w14:textId="625EB5EB" w:rsidR="00850556" w:rsidRPr="00850556" w:rsidRDefault="00E864AB" w:rsidP="00850556">
      <w:pPr>
        <w:pStyle w:val="berschrift3"/>
      </w:pPr>
      <w:bookmarkStart w:id="305" w:name="OLE_LINK146"/>
      <w:bookmarkStart w:id="306" w:name="OLE_LINK147"/>
      <w:r w:rsidRPr="00B3771A">
        <w:t>Fragestellung</w:t>
      </w:r>
    </w:p>
    <w:p w14:paraId="07E0E79B" w14:textId="114A4D66" w:rsidR="00850556" w:rsidRPr="00850556" w:rsidRDefault="00E864AB" w:rsidP="00850556">
      <w:pPr>
        <w:pStyle w:val="berschrift3"/>
      </w:pPr>
      <w:r w:rsidRPr="00B3771A">
        <w:t>Rahmenbedingungen</w:t>
      </w:r>
    </w:p>
    <w:p w14:paraId="5A21E12D" w14:textId="2923C80A" w:rsidR="00850556" w:rsidRPr="00850556" w:rsidRDefault="00E864AB" w:rsidP="00850556">
      <w:pPr>
        <w:pStyle w:val="berschrift3"/>
      </w:pPr>
      <w:r w:rsidRPr="00B3771A">
        <w:t>Annahmen</w:t>
      </w:r>
    </w:p>
    <w:p w14:paraId="60C85A35" w14:textId="4C2347DF" w:rsidR="00850556" w:rsidRPr="00850556" w:rsidRDefault="00E864AB" w:rsidP="00850556">
      <w:pPr>
        <w:pStyle w:val="berschrift3"/>
      </w:pPr>
      <w:r w:rsidRPr="00B3771A">
        <w:t>Betrachtete Alternativen</w:t>
      </w:r>
    </w:p>
    <w:p w14:paraId="3840941C" w14:textId="08BAD9C7" w:rsidR="00850556" w:rsidRPr="00850556" w:rsidRDefault="00E864AB" w:rsidP="00850556">
      <w:pPr>
        <w:pStyle w:val="berschrift3"/>
      </w:pPr>
      <w:r w:rsidRPr="00B3771A">
        <w:t>Entscheidung</w:t>
      </w:r>
    </w:p>
    <w:p w14:paraId="0C7D3CAA" w14:textId="77777777" w:rsidR="00E864AB" w:rsidRDefault="00E864AB" w:rsidP="00E864AB">
      <w:pPr>
        <w:pStyle w:val="berschrift2"/>
      </w:pPr>
      <w:bookmarkStart w:id="307" w:name="_Toc161293484"/>
      <w:bookmarkStart w:id="308" w:name="_Toc414449883"/>
      <w:bookmarkEnd w:id="302"/>
      <w:bookmarkEnd w:id="303"/>
      <w:bookmarkEnd w:id="305"/>
      <w:bookmarkEnd w:id="306"/>
      <w:r>
        <w:t>Entwurfsentscheidung n</w:t>
      </w:r>
      <w:bookmarkEnd w:id="307"/>
      <w:bookmarkEnd w:id="308"/>
    </w:p>
    <w:p w14:paraId="3B8D067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2C3F0D94" w14:textId="77097580" w:rsidR="00E864AB" w:rsidRDefault="001833CE" w:rsidP="00E864AB">
      <w:pPr>
        <w:pStyle w:val="berschrift1"/>
      </w:pPr>
      <w:bookmarkStart w:id="309" w:name="_Toc161293485"/>
      <w:bookmarkStart w:id="310" w:name="_Toc414449884"/>
      <w:r>
        <w:t>Qualitätss</w:t>
      </w:r>
      <w:r w:rsidR="00E864AB" w:rsidRPr="00D62916">
        <w:t>zenarien</w:t>
      </w:r>
      <w:bookmarkEnd w:id="309"/>
      <w:bookmarkEnd w:id="310"/>
    </w:p>
    <w:p w14:paraId="45EED9D1" w14:textId="77777777" w:rsidR="00E053B5" w:rsidRPr="00E053B5" w:rsidRDefault="00E053B5" w:rsidP="00E053B5"/>
    <w:p w14:paraId="216831C5" w14:textId="3ABA1DE9" w:rsidR="00E864AB" w:rsidRPr="00D62916" w:rsidRDefault="00E053B5" w:rsidP="00E864AB">
      <w:pPr>
        <w:pStyle w:val="berschrift2"/>
      </w:pPr>
      <w:bookmarkStart w:id="311" w:name="_Toc414449885"/>
      <w:r>
        <w:t>Qualitätsbaum</w:t>
      </w:r>
      <w:bookmarkEnd w:id="311"/>
    </w:p>
    <w:p w14:paraId="354A0811" w14:textId="77777777" w:rsidR="00E864AB" w:rsidRPr="002D7FEA" w:rsidRDefault="00E864AB" w:rsidP="00E864AB"/>
    <w:p w14:paraId="7424422C" w14:textId="491DC6BB" w:rsidR="00E864AB" w:rsidRDefault="00E864AB" w:rsidP="00E864AB">
      <w:pPr>
        <w:pStyle w:val="berschrift2"/>
      </w:pPr>
      <w:bookmarkStart w:id="312" w:name="_Toc161293487"/>
      <w:bookmarkStart w:id="313" w:name="_Toc414449886"/>
      <w:r w:rsidRPr="00D62916">
        <w:t>Bewertungsszenari</w:t>
      </w:r>
      <w:bookmarkEnd w:id="312"/>
      <w:r w:rsidR="00E053B5">
        <w:t>en</w:t>
      </w:r>
      <w:bookmarkEnd w:id="313"/>
    </w:p>
    <w:p w14:paraId="4832E43B" w14:textId="77777777" w:rsidR="00850556" w:rsidRPr="00850556" w:rsidRDefault="00850556" w:rsidP="00850556"/>
    <w:p w14:paraId="6C0861A4" w14:textId="786E9624" w:rsidR="00E864AB" w:rsidRPr="00D62916" w:rsidRDefault="001833CE" w:rsidP="00E864AB">
      <w:pPr>
        <w:pStyle w:val="berschrift1"/>
      </w:pPr>
      <w:bookmarkStart w:id="314" w:name="_Toc414449887"/>
      <w:r w:rsidRPr="00DA658C">
        <w:t>Risiken</w:t>
      </w:r>
      <w:bookmarkEnd w:id="314"/>
    </w:p>
    <w:p w14:paraId="7A484CB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2B465E5" w14:textId="77777777" w:rsidR="00E864AB" w:rsidRDefault="00E864AB" w:rsidP="00E864AB">
      <w:pPr>
        <w:pStyle w:val="berschrift1"/>
      </w:pPr>
      <w:bookmarkStart w:id="315" w:name="_Toc161293495"/>
      <w:bookmarkStart w:id="316" w:name="_Toc414449888"/>
      <w:r w:rsidRPr="00DA658C">
        <w:t>Glossar</w:t>
      </w:r>
      <w:bookmarkEnd w:id="315"/>
      <w:bookmarkEnd w:id="316"/>
    </w:p>
    <w:p w14:paraId="2D2B7D31" w14:textId="77777777" w:rsidR="00850556" w:rsidRPr="00850556" w:rsidRDefault="00850556" w:rsidP="00850556"/>
    <w:p w14:paraId="66850165" w14:textId="3458C5C9" w:rsidR="004A78C2" w:rsidRDefault="004A78C2" w:rsidP="004A78C2">
      <w:pPr>
        <w:pStyle w:val="berschrift1"/>
      </w:pPr>
      <w:bookmarkStart w:id="317" w:name="_Toc414449889"/>
      <w:r w:rsidRPr="00DA658C">
        <w:t>Weitere</w:t>
      </w:r>
      <w:r w:rsidRPr="004A78C2">
        <w:t xml:space="preserve"> Dokumentationen</w:t>
      </w:r>
      <w:bookmarkEnd w:id="317"/>
    </w:p>
    <w:p w14:paraId="238B6D47" w14:textId="77777777" w:rsidR="004A78C2" w:rsidRDefault="004A78C2" w:rsidP="004A78C2"/>
    <w:p w14:paraId="36EBF837" w14:textId="3B88086D" w:rsidR="004A78C2" w:rsidRPr="004A78C2" w:rsidRDefault="004A78C2" w:rsidP="004A78C2">
      <w:pPr>
        <w:pStyle w:val="berschrift1"/>
        <w:rPr>
          <w:lang w:val="fr-CH"/>
        </w:rPr>
      </w:pPr>
      <w:bookmarkStart w:id="318" w:name="_Toc414449890"/>
      <w:proofErr w:type="spellStart"/>
      <w:r>
        <w:rPr>
          <w:lang w:val="fr-CH"/>
        </w:rPr>
        <w:t>Requirements</w:t>
      </w:r>
      <w:proofErr w:type="spellEnd"/>
      <w:r>
        <w:rPr>
          <w:lang w:val="fr-CH"/>
        </w:rPr>
        <w:t xml:space="preserve"> </w:t>
      </w:r>
      <w:proofErr w:type="spellStart"/>
      <w:r w:rsidRPr="004A78C2">
        <w:rPr>
          <w:lang w:val="fr-CH"/>
        </w:rPr>
        <w:t>Dokumentation</w:t>
      </w:r>
      <w:proofErr w:type="spellEnd"/>
      <w:r w:rsidRPr="004A78C2">
        <w:rPr>
          <w:lang w:val="fr-CH"/>
        </w:rPr>
        <w:t xml:space="preserve"> (2015_FS_INM21_Requirements_MangelManager.xls)</w:t>
      </w:r>
      <w:bookmarkEnd w:id="318"/>
    </w:p>
    <w:p w14:paraId="64AE97C0" w14:textId="77777777" w:rsidR="004A78C2" w:rsidRPr="004A78C2" w:rsidRDefault="004A78C2" w:rsidP="004A78C2">
      <w:pPr>
        <w:rPr>
          <w:lang w:val="fr-CH"/>
        </w:rPr>
      </w:pPr>
    </w:p>
    <w:p w14:paraId="47624B5D" w14:textId="7F8E847D" w:rsidR="004A78C2" w:rsidRPr="004A78C2" w:rsidRDefault="004A78C2" w:rsidP="004A78C2">
      <w:pPr>
        <w:pStyle w:val="berschrift1"/>
        <w:rPr>
          <w:lang w:val="fr-CH"/>
        </w:rPr>
      </w:pPr>
      <w:bookmarkStart w:id="319" w:name="_Toc414449891"/>
      <w:proofErr w:type="spellStart"/>
      <w:r w:rsidRPr="004A78C2">
        <w:rPr>
          <w:lang w:val="fr-CH"/>
        </w:rPr>
        <w:t>UseCase</w:t>
      </w:r>
      <w:proofErr w:type="spellEnd"/>
      <w:r w:rsidRPr="004A78C2">
        <w:rPr>
          <w:lang w:val="fr-CH"/>
        </w:rPr>
        <w:t xml:space="preserve"> </w:t>
      </w:r>
      <w:proofErr w:type="spellStart"/>
      <w:r w:rsidRPr="004A78C2">
        <w:rPr>
          <w:lang w:val="fr-CH"/>
        </w:rPr>
        <w:t>Dokumentation</w:t>
      </w:r>
      <w:bookmarkEnd w:id="319"/>
      <w:proofErr w:type="spellEnd"/>
    </w:p>
    <w:p w14:paraId="19EF5CAF" w14:textId="77777777" w:rsidR="004A78C2" w:rsidRPr="004A78C2" w:rsidRDefault="004A78C2" w:rsidP="004A78C2">
      <w:pPr>
        <w:rPr>
          <w:lang w:val="fr-CH"/>
        </w:rPr>
      </w:pPr>
    </w:p>
    <w:p w14:paraId="0EC364BE" w14:textId="30F0D10E" w:rsidR="004A78C2" w:rsidRPr="004A78C2" w:rsidRDefault="004A78C2" w:rsidP="004A78C2">
      <w:pPr>
        <w:pStyle w:val="berschrift1"/>
        <w:rPr>
          <w:lang w:val="fr-CH"/>
        </w:rPr>
      </w:pPr>
      <w:bookmarkStart w:id="320" w:name="_Toc414449892"/>
      <w:proofErr w:type="spellStart"/>
      <w:r w:rsidRPr="004A78C2">
        <w:rPr>
          <w:lang w:val="fr-CH"/>
        </w:rPr>
        <w:t>Klassendiagramme</w:t>
      </w:r>
      <w:bookmarkEnd w:id="320"/>
      <w:proofErr w:type="spellEnd"/>
    </w:p>
    <w:p w14:paraId="545D8C87" w14:textId="77777777" w:rsidR="004A78C2" w:rsidRPr="004A78C2" w:rsidRDefault="004A78C2" w:rsidP="004A78C2">
      <w:pPr>
        <w:rPr>
          <w:lang w:val="fr-CH"/>
        </w:rPr>
      </w:pPr>
    </w:p>
    <w:p w14:paraId="23E4FD66" w14:textId="3C47D813" w:rsidR="004A78C2" w:rsidRPr="004A78C2" w:rsidRDefault="004A78C2" w:rsidP="004A78C2">
      <w:pPr>
        <w:pStyle w:val="berschrift1"/>
        <w:rPr>
          <w:lang w:val="fr-CH"/>
        </w:rPr>
      </w:pPr>
      <w:bookmarkStart w:id="321" w:name="_Toc414449893"/>
      <w:proofErr w:type="spellStart"/>
      <w:r w:rsidRPr="004A78C2">
        <w:rPr>
          <w:lang w:val="fr-CH"/>
        </w:rPr>
        <w:lastRenderedPageBreak/>
        <w:t>Deyploment</w:t>
      </w:r>
      <w:proofErr w:type="spellEnd"/>
      <w:r w:rsidRPr="004A78C2">
        <w:rPr>
          <w:lang w:val="fr-CH"/>
        </w:rPr>
        <w:t>-Infos</w:t>
      </w:r>
      <w:bookmarkEnd w:id="321"/>
    </w:p>
    <w:p w14:paraId="368674DD" w14:textId="77777777" w:rsidR="004A78C2" w:rsidRPr="004A78C2" w:rsidRDefault="004A78C2" w:rsidP="004A78C2">
      <w:pPr>
        <w:rPr>
          <w:lang w:val="fr-CH"/>
        </w:rPr>
      </w:pPr>
    </w:p>
    <w:p w14:paraId="5F3E10E2" w14:textId="7682C914" w:rsidR="004A78C2" w:rsidRPr="004A78C2" w:rsidRDefault="004A78C2" w:rsidP="004A78C2">
      <w:pPr>
        <w:pStyle w:val="berschrift1"/>
        <w:rPr>
          <w:lang w:val="fr-CH"/>
        </w:rPr>
      </w:pPr>
      <w:bookmarkStart w:id="322" w:name="_Toc414449894"/>
      <w:r w:rsidRPr="004A78C2">
        <w:rPr>
          <w:lang w:val="fr-CH"/>
        </w:rPr>
        <w:t xml:space="preserve">TDD </w:t>
      </w:r>
      <w:proofErr w:type="spellStart"/>
      <w:r w:rsidRPr="004A78C2">
        <w:rPr>
          <w:lang w:val="fr-CH"/>
        </w:rPr>
        <w:t>und</w:t>
      </w:r>
      <w:proofErr w:type="spellEnd"/>
      <w:r w:rsidRPr="004A78C2">
        <w:rPr>
          <w:lang w:val="fr-CH"/>
        </w:rPr>
        <w:t xml:space="preserve"> </w:t>
      </w:r>
      <w:proofErr w:type="spellStart"/>
      <w:r w:rsidRPr="004A78C2">
        <w:rPr>
          <w:lang w:val="fr-CH"/>
        </w:rPr>
        <w:t>JUnit</w:t>
      </w:r>
      <w:bookmarkEnd w:id="322"/>
      <w:proofErr w:type="spellEnd"/>
    </w:p>
    <w:p w14:paraId="0A08374B" w14:textId="77777777" w:rsidR="004A78C2" w:rsidRPr="004A78C2" w:rsidRDefault="004A78C2" w:rsidP="004A78C2">
      <w:pPr>
        <w:rPr>
          <w:lang w:val="fr-CH"/>
        </w:rPr>
      </w:pPr>
    </w:p>
    <w:p w14:paraId="783DFC5A" w14:textId="0EDF41A7" w:rsidR="004A78C2" w:rsidRPr="004A78C2" w:rsidRDefault="004A78C2" w:rsidP="004A78C2">
      <w:pPr>
        <w:pStyle w:val="berschrift1"/>
        <w:rPr>
          <w:lang w:val="fr-CH"/>
        </w:rPr>
      </w:pPr>
      <w:bookmarkStart w:id="323" w:name="_Toc414449895"/>
      <w:proofErr w:type="spellStart"/>
      <w:r w:rsidRPr="004A78C2">
        <w:rPr>
          <w:lang w:val="fr-CH"/>
        </w:rPr>
        <w:t>Funktionale</w:t>
      </w:r>
      <w:proofErr w:type="spellEnd"/>
      <w:r w:rsidRPr="004A78C2">
        <w:rPr>
          <w:lang w:val="fr-CH"/>
        </w:rPr>
        <w:t xml:space="preserve"> </w:t>
      </w:r>
      <w:proofErr w:type="spellStart"/>
      <w:r w:rsidRPr="004A78C2">
        <w:rPr>
          <w:lang w:val="fr-CH"/>
        </w:rPr>
        <w:t>Test’s</w:t>
      </w:r>
      <w:bookmarkEnd w:id="323"/>
      <w:proofErr w:type="spellEnd"/>
    </w:p>
    <w:p w14:paraId="41466F28" w14:textId="77777777" w:rsidR="004A78C2" w:rsidRPr="004A78C2" w:rsidRDefault="004A78C2" w:rsidP="004A78C2">
      <w:pPr>
        <w:rPr>
          <w:lang w:val="fr-CH"/>
        </w:rPr>
      </w:pPr>
    </w:p>
    <w:p w14:paraId="46231C03" w14:textId="5D9037F4" w:rsidR="004A78C2" w:rsidRPr="004A78C2" w:rsidRDefault="004A78C2" w:rsidP="004A78C2">
      <w:pPr>
        <w:pStyle w:val="berschrift1"/>
        <w:rPr>
          <w:lang w:val="fr-CH"/>
        </w:rPr>
      </w:pPr>
      <w:bookmarkStart w:id="324" w:name="_Toc414449896"/>
      <w:r w:rsidRPr="004A78C2">
        <w:rPr>
          <w:lang w:val="fr-CH"/>
        </w:rPr>
        <w:t xml:space="preserve">DB – </w:t>
      </w:r>
      <w:proofErr w:type="spellStart"/>
      <w:r w:rsidRPr="004A78C2">
        <w:rPr>
          <w:lang w:val="fr-CH"/>
        </w:rPr>
        <w:t>Dokumentation</w:t>
      </w:r>
      <w:bookmarkEnd w:id="324"/>
      <w:proofErr w:type="spellEnd"/>
    </w:p>
    <w:p w14:paraId="5AC521EB" w14:textId="77777777" w:rsidR="004A78C2" w:rsidRPr="004A78C2" w:rsidRDefault="004A78C2" w:rsidP="004A78C2">
      <w:pPr>
        <w:rPr>
          <w:lang w:val="fr-CH"/>
        </w:rPr>
      </w:pPr>
    </w:p>
    <w:p w14:paraId="57B3207E" w14:textId="5EF36CF4" w:rsidR="004A78C2" w:rsidRPr="004A78C2" w:rsidRDefault="004A78C2" w:rsidP="004A78C2">
      <w:pPr>
        <w:pStyle w:val="berschrift1"/>
        <w:rPr>
          <w:lang w:val="de-CH"/>
        </w:rPr>
      </w:pPr>
      <w:bookmarkStart w:id="325" w:name="_Toc414449897"/>
      <w:r w:rsidRPr="004A78C2">
        <w:rPr>
          <w:lang w:val="de-CH"/>
        </w:rPr>
        <w:t>Beiträge pro Projektmitglied (2015_FS_INM21_Individuelles_Portfolio_Name_Vorname.xlsx)</w:t>
      </w:r>
      <w:bookmarkEnd w:id="325"/>
    </w:p>
    <w:p w14:paraId="7D0538E2" w14:textId="77777777" w:rsidR="004A78C2" w:rsidRPr="004A78C2" w:rsidRDefault="004A78C2" w:rsidP="004A78C2">
      <w:pPr>
        <w:rPr>
          <w:lang w:val="de-CH"/>
        </w:rPr>
      </w:pPr>
    </w:p>
    <w:p w14:paraId="4C642DD6" w14:textId="2AAB580B" w:rsidR="004A78C2" w:rsidRPr="004A78C2" w:rsidRDefault="004A78C2" w:rsidP="004A78C2">
      <w:pPr>
        <w:pStyle w:val="berschrift1"/>
        <w:rPr>
          <w:lang w:val="de-CH"/>
        </w:rPr>
      </w:pPr>
      <w:bookmarkStart w:id="326" w:name="_Toc414449898"/>
      <w:r w:rsidRPr="004A78C2">
        <w:rPr>
          <w:lang w:val="de-CH"/>
        </w:rPr>
        <w:t>Source-Code von selber beschriebenem Code</w:t>
      </w:r>
      <w:bookmarkEnd w:id="326"/>
    </w:p>
    <w:p w14:paraId="3D45D5AA" w14:textId="77777777" w:rsidR="004A78C2" w:rsidRPr="004A78C2" w:rsidRDefault="004A78C2" w:rsidP="004A78C2">
      <w:pPr>
        <w:rPr>
          <w:lang w:val="de-CH"/>
        </w:rPr>
      </w:pPr>
    </w:p>
    <w:p w14:paraId="3B22C216" w14:textId="6B6EAE89" w:rsidR="004A78C2" w:rsidRPr="004A78C2" w:rsidRDefault="004A78C2" w:rsidP="004A78C2">
      <w:pPr>
        <w:pStyle w:val="berschrift1"/>
        <w:rPr>
          <w:lang w:val="de-CH"/>
        </w:rPr>
      </w:pPr>
      <w:bookmarkStart w:id="327" w:name="_Toc414449899"/>
      <w:r w:rsidRPr="004A78C2">
        <w:rPr>
          <w:lang w:val="de-CH"/>
        </w:rPr>
        <w:t>Weitere Dokumentationen</w:t>
      </w:r>
      <w:bookmarkEnd w:id="327"/>
    </w:p>
    <w:p w14:paraId="29F0A561" w14:textId="77777777" w:rsidR="004A78C2" w:rsidRPr="004A78C2" w:rsidRDefault="004A78C2" w:rsidP="004A78C2">
      <w:pPr>
        <w:rPr>
          <w:lang w:val="de-CH"/>
        </w:rPr>
      </w:pPr>
    </w:p>
    <w:sectPr w:rsidR="004A78C2" w:rsidRPr="004A78C2" w:rsidSect="00286C99">
      <w:headerReference w:type="default" r:id="rId14"/>
      <w:footerReference w:type="default" r:id="rId15"/>
      <w:pgSz w:w="11900" w:h="16840"/>
      <w:pgMar w:top="1417" w:right="1417" w:bottom="1134" w:left="1417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51" w:author="Gernot Starke" w:date="2012-01-14T10:02:00Z" w:initials="GS">
    <w:p w14:paraId="415E438F" w14:textId="53A37EE5" w:rsidR="00850556" w:rsidRDefault="00850556">
      <w:pPr>
        <w:pStyle w:val="Kommentartext"/>
      </w:pPr>
      <w:r>
        <w:rPr>
          <w:rStyle w:val="Kommentarzeichen"/>
        </w:rPr>
        <w:annotationRef/>
      </w:r>
      <w:r>
        <w:t>Verschoben aus Kapitel 8</w:t>
      </w:r>
    </w:p>
  </w:comment>
  <w:comment w:id="253" w:author="Gernot Starke" w:date="2012-01-14T10:01:00Z" w:initials="GS">
    <w:p w14:paraId="2F6DB798" w14:textId="07FAF38E" w:rsidR="00850556" w:rsidRDefault="00850556">
      <w:pPr>
        <w:pStyle w:val="Kommentartext"/>
      </w:pPr>
      <w:r>
        <w:rPr>
          <w:rStyle w:val="Kommentarzeichen"/>
        </w:rPr>
        <w:annotationRef/>
      </w:r>
      <w:r>
        <w:t>neu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5E438F" w15:done="0"/>
  <w15:commentEx w15:paraId="2F6DB7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D3C4F" w14:textId="77777777" w:rsidR="00855B5B" w:rsidRDefault="00855B5B">
      <w:r>
        <w:separator/>
      </w:r>
    </w:p>
  </w:endnote>
  <w:endnote w:type="continuationSeparator" w:id="0">
    <w:p w14:paraId="0FB7792F" w14:textId="77777777" w:rsidR="00855B5B" w:rsidRDefault="0085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E0CD2" w14:textId="77777777" w:rsidR="00850556" w:rsidRPr="002510E7" w:rsidRDefault="00850556" w:rsidP="00286C99">
    <w:pPr>
      <w:pStyle w:val="Fuzeile"/>
      <w:jc w:val="right"/>
    </w:pPr>
    <w:r>
      <w:rPr>
        <w:noProof/>
        <w:lang w:val="de-CH" w:eastAsia="de-CH"/>
      </w:rPr>
      <w:drawing>
        <wp:inline distT="0" distB="0" distL="0" distR="0" wp14:anchorId="5BB06A21" wp14:editId="19E447FC">
          <wp:extent cx="904240" cy="396240"/>
          <wp:effectExtent l="0" t="0" r="10160" b="1016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2C234" w14:textId="77777777" w:rsidR="00850556" w:rsidRPr="002510E7" w:rsidRDefault="00850556" w:rsidP="00286C99">
    <w:pPr>
      <w:pStyle w:val="Fuzeile"/>
      <w:jc w:val="right"/>
    </w:pPr>
    <w:r>
      <w:rPr>
        <w:noProof/>
        <w:lang w:val="de-CH" w:eastAsia="de-CH"/>
      </w:rPr>
      <w:drawing>
        <wp:inline distT="0" distB="0" distL="0" distR="0" wp14:anchorId="35D99D0E" wp14:editId="786AE1FF">
          <wp:extent cx="904240" cy="396240"/>
          <wp:effectExtent l="0" t="0" r="10160" b="10160"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1B51A" w14:textId="77777777" w:rsidR="00855B5B" w:rsidRDefault="00855B5B">
      <w:r>
        <w:separator/>
      </w:r>
    </w:p>
  </w:footnote>
  <w:footnote w:type="continuationSeparator" w:id="0">
    <w:p w14:paraId="748A093B" w14:textId="77777777" w:rsidR="00855B5B" w:rsidRDefault="00855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589D4" w14:textId="77777777" w:rsidR="00850556" w:rsidRDefault="00850556" w:rsidP="00286C99">
    <w:pPr>
      <w:pStyle w:val="Kopfzeile"/>
      <w:tabs>
        <w:tab w:val="left" w:pos="688"/>
      </w:tabs>
      <w:jc w:val="left"/>
    </w:pPr>
    <w:r>
      <w:rPr>
        <w:noProof/>
        <w:lang w:val="de-CH" w:eastAsia="de-CH"/>
      </w:rPr>
      <w:drawing>
        <wp:inline distT="0" distB="0" distL="0" distR="0" wp14:anchorId="320B7ED3" wp14:editId="7E0D34D2">
          <wp:extent cx="853440" cy="426720"/>
          <wp:effectExtent l="0" t="0" r="10160" b="5080"/>
          <wp:docPr id="1" name="Bild 1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-logo_cmyk-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76E89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F76E89">
      <w:rPr>
        <w:rStyle w:val="Seitenzahl"/>
        <w:noProof/>
      </w:rPr>
      <w:t>17</w:t>
    </w:r>
    <w:r>
      <w:rPr>
        <w:rStyle w:val="Seitenzahl"/>
      </w:rPr>
      <w:fldChar w:fldCharType="end"/>
    </w:r>
  </w:p>
  <w:p w14:paraId="0B6542F7" w14:textId="77777777" w:rsidR="00850556" w:rsidRDefault="00850556" w:rsidP="00286C99">
    <w:pPr>
      <w:pStyle w:val="Kopfzeile"/>
      <w:tabs>
        <w:tab w:val="left" w:pos="688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6B6B3" w14:textId="77777777" w:rsidR="00850556" w:rsidRDefault="00850556" w:rsidP="00286C99">
    <w:pPr>
      <w:pStyle w:val="Kopfzeile"/>
      <w:tabs>
        <w:tab w:val="left" w:pos="688"/>
      </w:tabs>
      <w:jc w:val="left"/>
    </w:pPr>
    <w:r>
      <w:rPr>
        <w:noProof/>
        <w:lang w:val="de-CH" w:eastAsia="de-CH"/>
      </w:rPr>
      <w:drawing>
        <wp:inline distT="0" distB="0" distL="0" distR="0" wp14:anchorId="0251DDBD" wp14:editId="19B452CF">
          <wp:extent cx="853440" cy="426720"/>
          <wp:effectExtent l="0" t="0" r="10160" b="5080"/>
          <wp:docPr id="11" name="Bild 11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-logo_cmyk-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76E89">
      <w:rPr>
        <w:rStyle w:val="Seitenzahl"/>
        <w:noProof/>
      </w:rPr>
      <w:t>17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F76E89">
      <w:rPr>
        <w:rStyle w:val="Seitenzahl"/>
        <w:noProof/>
      </w:rPr>
      <w:t>17</w:t>
    </w:r>
    <w:r>
      <w:rPr>
        <w:rStyle w:val="Seitenzahl"/>
      </w:rPr>
      <w:fldChar w:fldCharType="end"/>
    </w:r>
  </w:p>
  <w:p w14:paraId="5F5BBDD4" w14:textId="77777777" w:rsidR="00850556" w:rsidRDefault="00850556" w:rsidP="00286C99">
    <w:pPr>
      <w:pStyle w:val="Kopfzeile"/>
      <w:tabs>
        <w:tab w:val="left" w:pos="688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69ED5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34A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080D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7884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E0C2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4C44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BAC8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A09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B8F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80049C9C"/>
    <w:lvl w:ilvl="0">
      <w:numFmt w:val="decimal"/>
      <w:pStyle w:val="ErluterungstextBullets"/>
      <w:lvlText w:val="*"/>
      <w:lvlJc w:val="left"/>
    </w:lvl>
  </w:abstractNum>
  <w:abstractNum w:abstractNumId="11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3">
    <w:nsid w:val="678F1D78"/>
    <w:multiLevelType w:val="multilevel"/>
    <w:tmpl w:val="57D26D7E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13"/>
  </w:num>
  <w:num w:numId="2">
    <w:abstractNumId w:val="10"/>
    <w:lvlOverride w:ilvl="0">
      <w:lvl w:ilvl="0">
        <w:start w:val="1"/>
        <w:numFmt w:val="bullet"/>
        <w:pStyle w:val="ErluterungstextBullets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3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mir Cihan W.BSCWIVZ.1401">
    <w15:presenceInfo w15:providerId="None" w15:userId="Demir Cihan W.BSCWIVZ.14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B5"/>
    <w:rsid w:val="00020ABD"/>
    <w:rsid w:val="00070AF2"/>
    <w:rsid w:val="0007401C"/>
    <w:rsid w:val="000A6FE9"/>
    <w:rsid w:val="000E6054"/>
    <w:rsid w:val="00112EDC"/>
    <w:rsid w:val="001406B4"/>
    <w:rsid w:val="00160864"/>
    <w:rsid w:val="001833CE"/>
    <w:rsid w:val="002060DC"/>
    <w:rsid w:val="00213360"/>
    <w:rsid w:val="00286C99"/>
    <w:rsid w:val="002A6098"/>
    <w:rsid w:val="002A701F"/>
    <w:rsid w:val="002C57CF"/>
    <w:rsid w:val="002E5798"/>
    <w:rsid w:val="002F6A03"/>
    <w:rsid w:val="003B3B7D"/>
    <w:rsid w:val="003D4092"/>
    <w:rsid w:val="00403FBD"/>
    <w:rsid w:val="00417144"/>
    <w:rsid w:val="0047221F"/>
    <w:rsid w:val="00497E5B"/>
    <w:rsid w:val="004A731A"/>
    <w:rsid w:val="004A78C2"/>
    <w:rsid w:val="004B0089"/>
    <w:rsid w:val="004D5C8D"/>
    <w:rsid w:val="00523A8A"/>
    <w:rsid w:val="005572C6"/>
    <w:rsid w:val="005675D4"/>
    <w:rsid w:val="005762EA"/>
    <w:rsid w:val="005C2132"/>
    <w:rsid w:val="0067367C"/>
    <w:rsid w:val="00677718"/>
    <w:rsid w:val="006E46B5"/>
    <w:rsid w:val="00745B02"/>
    <w:rsid w:val="007D1D37"/>
    <w:rsid w:val="007D67A2"/>
    <w:rsid w:val="007E405F"/>
    <w:rsid w:val="007E7731"/>
    <w:rsid w:val="007F275F"/>
    <w:rsid w:val="0080023D"/>
    <w:rsid w:val="008232D4"/>
    <w:rsid w:val="00850334"/>
    <w:rsid w:val="00850556"/>
    <w:rsid w:val="00855B5B"/>
    <w:rsid w:val="00867DEA"/>
    <w:rsid w:val="008A2AD4"/>
    <w:rsid w:val="008C7218"/>
    <w:rsid w:val="008E555C"/>
    <w:rsid w:val="009060C8"/>
    <w:rsid w:val="00962F57"/>
    <w:rsid w:val="00993DF6"/>
    <w:rsid w:val="00995ED2"/>
    <w:rsid w:val="009A0FDC"/>
    <w:rsid w:val="00A04532"/>
    <w:rsid w:val="00A55105"/>
    <w:rsid w:val="00A61C42"/>
    <w:rsid w:val="00AC7D55"/>
    <w:rsid w:val="00B15D7F"/>
    <w:rsid w:val="00B32DA7"/>
    <w:rsid w:val="00B3771A"/>
    <w:rsid w:val="00B4093A"/>
    <w:rsid w:val="00B44A74"/>
    <w:rsid w:val="00B96712"/>
    <w:rsid w:val="00BF38D2"/>
    <w:rsid w:val="00C37CD3"/>
    <w:rsid w:val="00CA1525"/>
    <w:rsid w:val="00CE3384"/>
    <w:rsid w:val="00D30BC2"/>
    <w:rsid w:val="00DA658C"/>
    <w:rsid w:val="00DF04C2"/>
    <w:rsid w:val="00DF4714"/>
    <w:rsid w:val="00E00498"/>
    <w:rsid w:val="00E053B5"/>
    <w:rsid w:val="00E25035"/>
    <w:rsid w:val="00E4698C"/>
    <w:rsid w:val="00E65DB5"/>
    <w:rsid w:val="00E77472"/>
    <w:rsid w:val="00E86276"/>
    <w:rsid w:val="00E864AB"/>
    <w:rsid w:val="00EA1D06"/>
    <w:rsid w:val="00EA53B7"/>
    <w:rsid w:val="00EB3A67"/>
    <w:rsid w:val="00EC1CAD"/>
    <w:rsid w:val="00F17444"/>
    <w:rsid w:val="00F552FB"/>
    <w:rsid w:val="00F62B47"/>
    <w:rsid w:val="00F66505"/>
    <w:rsid w:val="00F76E89"/>
    <w:rsid w:val="00F80235"/>
    <w:rsid w:val="00FA68FE"/>
    <w:rsid w:val="00FB49C8"/>
    <w:rsid w:val="00FC0960"/>
    <w:rsid w:val="00FC65A9"/>
    <w:rsid w:val="00F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CE84BCB"/>
  <w14:defaultImageDpi w14:val="300"/>
  <w15:docId w15:val="{8BF45656-52B8-413C-BA7A-DBD54E9F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A6FE9"/>
    <w:pPr>
      <w:spacing w:before="120"/>
      <w:jc w:val="both"/>
    </w:pPr>
    <w:rPr>
      <w:rFonts w:ascii="Arial" w:hAnsi="Arial"/>
      <w:sz w:val="22"/>
      <w:szCs w:val="24"/>
      <w:lang w:val="de-DE"/>
    </w:rPr>
  </w:style>
  <w:style w:type="paragraph" w:styleId="berschrift1">
    <w:name w:val="heading 1"/>
    <w:basedOn w:val="Standard"/>
    <w:next w:val="Standard"/>
    <w:qFormat/>
    <w:rsid w:val="002F7DFB"/>
    <w:pPr>
      <w:keepNext/>
      <w:numPr>
        <w:numId w:val="1"/>
      </w:numPr>
      <w:shd w:val="pct20" w:color="auto" w:fill="auto"/>
      <w:spacing w:before="36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2F7DFB"/>
    <w:pPr>
      <w:keepNext/>
      <w:numPr>
        <w:ilvl w:val="1"/>
        <w:numId w:val="1"/>
      </w:numPr>
      <w:shd w:val="pct20" w:color="auto" w:fill="auto"/>
      <w:spacing w:before="240" w:after="100" w:afterAutospacing="1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F7DFB"/>
    <w:pPr>
      <w:keepNext/>
      <w:numPr>
        <w:ilvl w:val="2"/>
        <w:numId w:val="1"/>
      </w:numPr>
      <w:spacing w:before="240" w:after="100" w:afterAutospacing="1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2F7DFB"/>
    <w:pPr>
      <w:keepNext/>
      <w:spacing w:before="240" w:after="60"/>
      <w:outlineLvl w:val="3"/>
    </w:pPr>
    <w:rPr>
      <w:sz w:val="24"/>
      <w:szCs w:val="28"/>
      <w:u w:val="single"/>
    </w:rPr>
  </w:style>
  <w:style w:type="paragraph" w:styleId="berschrift5">
    <w:name w:val="heading 5"/>
    <w:basedOn w:val="Standard"/>
    <w:next w:val="Standard"/>
    <w:qFormat/>
    <w:rsid w:val="002F7DFB"/>
    <w:pPr>
      <w:spacing w:before="240" w:after="60"/>
      <w:outlineLvl w:val="4"/>
    </w:pPr>
    <w:rPr>
      <w:bCs/>
      <w:iCs/>
      <w:szCs w:val="26"/>
      <w:u w:val="single"/>
    </w:rPr>
  </w:style>
  <w:style w:type="paragraph" w:styleId="berschrift6">
    <w:name w:val="heading 6"/>
    <w:basedOn w:val="Standard"/>
    <w:next w:val="Standard"/>
    <w:qFormat/>
    <w:rsid w:val="002F7DFB"/>
    <w:pPr>
      <w:spacing w:before="240" w:after="60"/>
      <w:outlineLvl w:val="5"/>
    </w:pPr>
    <w:rPr>
      <w:bCs/>
      <w:i/>
      <w:sz w:val="20"/>
      <w:szCs w:val="22"/>
    </w:rPr>
  </w:style>
  <w:style w:type="paragraph" w:styleId="berschrift7">
    <w:name w:val="heading 7"/>
    <w:basedOn w:val="Standard"/>
    <w:next w:val="Standard"/>
    <w:qFormat/>
    <w:rsid w:val="002F7DFB"/>
    <w:pPr>
      <w:spacing w:before="240" w:after="60"/>
      <w:ind w:left="851" w:right="851"/>
      <w:outlineLvl w:val="6"/>
    </w:pPr>
    <w:rPr>
      <w:smallCaps/>
      <w:sz w:val="20"/>
    </w:rPr>
  </w:style>
  <w:style w:type="paragraph" w:styleId="berschrift8">
    <w:name w:val="heading 8"/>
    <w:basedOn w:val="Standard"/>
    <w:next w:val="Standard"/>
    <w:qFormat/>
    <w:rsid w:val="002F7DFB"/>
    <w:pPr>
      <w:spacing w:before="240" w:after="60"/>
      <w:ind w:left="851" w:right="851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qFormat/>
    <w:rsid w:val="002F7DFB"/>
    <w:pPr>
      <w:spacing w:before="240" w:after="60"/>
      <w:ind w:left="851" w:right="85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rsid w:val="002F7DFB"/>
    <w:pPr>
      <w:shd w:val="clear" w:color="auto" w:fill="C6D5EC"/>
    </w:pPr>
    <w:rPr>
      <w:rFonts w:ascii="Lucida Grande" w:hAnsi="Lucida Grande"/>
    </w:rPr>
  </w:style>
  <w:style w:type="paragraph" w:styleId="Kopfzeile">
    <w:name w:val="header"/>
    <w:basedOn w:val="Standard"/>
    <w:rsid w:val="002F7DFB"/>
    <w:pPr>
      <w:tabs>
        <w:tab w:val="center" w:pos="4536"/>
        <w:tab w:val="right" w:pos="9072"/>
      </w:tabs>
      <w:spacing w:before="0"/>
      <w:jc w:val="center"/>
    </w:pPr>
  </w:style>
  <w:style w:type="paragraph" w:styleId="Fuzeile">
    <w:name w:val="footer"/>
    <w:basedOn w:val="Standard"/>
    <w:rsid w:val="002F7DFB"/>
    <w:pPr>
      <w:tabs>
        <w:tab w:val="center" w:pos="4820"/>
        <w:tab w:val="right" w:pos="9639"/>
      </w:tabs>
      <w:spacing w:before="0"/>
      <w:jc w:val="left"/>
    </w:pPr>
    <w:rPr>
      <w:sz w:val="18"/>
    </w:rPr>
  </w:style>
  <w:style w:type="character" w:styleId="Seitenzahl">
    <w:name w:val="page number"/>
    <w:basedOn w:val="Absatz-Standardschriftart"/>
    <w:rsid w:val="002F7DFB"/>
  </w:style>
  <w:style w:type="paragraph" w:styleId="StandardWeb">
    <w:name w:val="Normal (Web)"/>
    <w:basedOn w:val="Standard"/>
    <w:uiPriority w:val="99"/>
    <w:rsid w:val="002F7DFB"/>
    <w:pPr>
      <w:spacing w:before="100" w:beforeAutospacing="1" w:after="100" w:afterAutospacing="1"/>
      <w:jc w:val="left"/>
    </w:pPr>
    <w:rPr>
      <w:rFonts w:cs="Arial"/>
      <w:color w:val="000000"/>
      <w:sz w:val="20"/>
      <w:szCs w:val="20"/>
    </w:rPr>
  </w:style>
  <w:style w:type="paragraph" w:styleId="Sprechblasentext">
    <w:name w:val="Balloon Text"/>
    <w:basedOn w:val="Standard"/>
    <w:semiHidden/>
    <w:rsid w:val="002F7DFB"/>
    <w:rPr>
      <w:rFonts w:ascii="Lucida Grande" w:hAnsi="Lucida Grande"/>
      <w:sz w:val="18"/>
      <w:szCs w:val="18"/>
    </w:rPr>
  </w:style>
  <w:style w:type="paragraph" w:customStyle="1" w:styleId="Tabelle">
    <w:name w:val="Tabelle"/>
    <w:basedOn w:val="Standard"/>
    <w:rsid w:val="002F7DFB"/>
    <w:pPr>
      <w:keepLines/>
      <w:spacing w:before="60" w:after="60"/>
      <w:jc w:val="left"/>
    </w:pPr>
  </w:style>
  <w:style w:type="paragraph" w:styleId="Textkrper">
    <w:name w:val="Body Text"/>
    <w:basedOn w:val="Standard"/>
    <w:link w:val="TextkrperZchn"/>
    <w:rsid w:val="002F7DFB"/>
    <w:pPr>
      <w:spacing w:before="0" w:after="120"/>
    </w:pPr>
    <w:rPr>
      <w:b/>
      <w:i/>
    </w:rPr>
  </w:style>
  <w:style w:type="character" w:styleId="Hyperlink">
    <w:name w:val="Hyperlink"/>
    <w:basedOn w:val="Absatz-Standardschriftart"/>
    <w:rsid w:val="002F7DFB"/>
    <w:rPr>
      <w:color w:val="0000FF"/>
      <w:u w:val="single"/>
    </w:rPr>
  </w:style>
  <w:style w:type="paragraph" w:styleId="Standardeinzug">
    <w:name w:val="Normal Indent"/>
    <w:basedOn w:val="Standard"/>
    <w:next w:val="Standard"/>
    <w:rsid w:val="002F7DFB"/>
    <w:pPr>
      <w:keepLines/>
      <w:overflowPunct w:val="0"/>
      <w:autoSpaceDE w:val="0"/>
      <w:autoSpaceDN w:val="0"/>
      <w:adjustRightInd w:val="0"/>
      <w:ind w:left="567"/>
      <w:textAlignment w:val="baseline"/>
    </w:pPr>
    <w:rPr>
      <w:rFonts w:cs="Arial"/>
      <w:sz w:val="24"/>
      <w:szCs w:val="20"/>
    </w:rPr>
  </w:style>
  <w:style w:type="paragraph" w:styleId="Textkrper-Zeileneinzug">
    <w:name w:val="Body Text Indent"/>
    <w:basedOn w:val="Standard"/>
    <w:link w:val="Textkrper-ZeileneinzugZchn"/>
    <w:rsid w:val="002F7DFB"/>
    <w:pPr>
      <w:spacing w:before="0"/>
      <w:ind w:left="3969"/>
      <w:jc w:val="left"/>
    </w:pPr>
    <w:rPr>
      <w:rFonts w:cs="Arial"/>
      <w:sz w:val="24"/>
      <w:szCs w:val="20"/>
    </w:rPr>
  </w:style>
  <w:style w:type="paragraph" w:styleId="Textkrper-Einzug2">
    <w:name w:val="Body Text Indent 2"/>
    <w:basedOn w:val="Standard"/>
    <w:rsid w:val="002F7DFB"/>
    <w:pPr>
      <w:ind w:left="3960"/>
    </w:pPr>
  </w:style>
  <w:style w:type="paragraph" w:customStyle="1" w:styleId="Abbildung">
    <w:name w:val="Abbildung"/>
    <w:basedOn w:val="Standard"/>
    <w:next w:val="Beschriftung"/>
    <w:rsid w:val="002F7DFB"/>
    <w:pPr>
      <w:keepNext/>
      <w:spacing w:before="0"/>
      <w:jc w:val="center"/>
    </w:pPr>
    <w:rPr>
      <w:sz w:val="20"/>
      <w:szCs w:val="20"/>
    </w:rPr>
  </w:style>
  <w:style w:type="paragraph" w:styleId="Beschriftung">
    <w:name w:val="caption"/>
    <w:basedOn w:val="Standard"/>
    <w:next w:val="Standard"/>
    <w:qFormat/>
    <w:rsid w:val="002F7DFB"/>
    <w:pPr>
      <w:spacing w:after="240"/>
      <w:jc w:val="center"/>
    </w:pPr>
    <w:rPr>
      <w:rFonts w:cs="Arial"/>
      <w:i/>
      <w:iCs/>
      <w:sz w:val="20"/>
      <w:szCs w:val="20"/>
    </w:rPr>
  </w:style>
  <w:style w:type="paragraph" w:styleId="Funotentext">
    <w:name w:val="footnote text"/>
    <w:basedOn w:val="Standard"/>
    <w:semiHidden/>
    <w:rsid w:val="002F7DFB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2F7DFB"/>
    <w:rPr>
      <w:vertAlign w:val="superscript"/>
    </w:rPr>
  </w:style>
  <w:style w:type="character" w:styleId="Kommentarzeichen">
    <w:name w:val="annotation reference"/>
    <w:basedOn w:val="Absatz-Standardschriftart"/>
    <w:semiHidden/>
    <w:rsid w:val="002F7DFB"/>
    <w:rPr>
      <w:sz w:val="18"/>
    </w:rPr>
  </w:style>
  <w:style w:type="paragraph" w:styleId="Kommentartext">
    <w:name w:val="annotation text"/>
    <w:basedOn w:val="Standard"/>
    <w:link w:val="KommentartextZchn"/>
    <w:semiHidden/>
    <w:rsid w:val="002F7DFB"/>
    <w:rPr>
      <w:sz w:val="24"/>
    </w:rPr>
  </w:style>
  <w:style w:type="paragraph" w:customStyle="1" w:styleId="Buchmerker">
    <w:name w:val="Buchmerker"/>
    <w:basedOn w:val="Standard"/>
    <w:rsid w:val="002F7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rsid w:val="00652951"/>
    <w:pPr>
      <w:pBdr>
        <w:left w:val="single" w:sz="12" w:space="4" w:color="FF0000"/>
      </w:pBdr>
      <w:spacing w:before="56" w:after="113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652951"/>
    <w:pPr>
      <w:pBdr>
        <w:left w:val="single" w:sz="12" w:space="4" w:color="FF0000"/>
      </w:pBdr>
    </w:pPr>
    <w:rPr>
      <w:vanish/>
      <w:color w:val="666699"/>
    </w:rPr>
  </w:style>
  <w:style w:type="paragraph" w:customStyle="1" w:styleId="ErluterungstextBullets">
    <w:name w:val="Erläuterungstext Bullets"/>
    <w:basedOn w:val="Erluterungstext"/>
    <w:rsid w:val="001A61DE"/>
    <w:pPr>
      <w:numPr>
        <w:numId w:val="2"/>
      </w:numPr>
      <w:ind w:left="368" w:hanging="374"/>
    </w:pPr>
  </w:style>
  <w:style w:type="paragraph" w:customStyle="1" w:styleId="berschrift2Alpha">
    <w:name w:val="Überschrift 2 Alpha"/>
    <w:basedOn w:val="Standard"/>
    <w:next w:val="Standard"/>
    <w:rsid w:val="002F7DFB"/>
    <w:pPr>
      <w:numPr>
        <w:ilvl w:val="1"/>
        <w:numId w:val="3"/>
      </w:numPr>
      <w:shd w:val="pct20" w:color="auto" w:fill="auto"/>
      <w:spacing w:before="56" w:after="113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rsid w:val="002F7DFB"/>
    <w:pPr>
      <w:numPr>
        <w:ilvl w:val="2"/>
      </w:numPr>
      <w:shd w:val="clear" w:color="auto" w:fill="auto"/>
      <w:ind w:left="505" w:hanging="505"/>
      <w:outlineLvl w:val="2"/>
    </w:pPr>
  </w:style>
  <w:style w:type="paragraph" w:styleId="Verzeichnis1">
    <w:name w:val="toc 1"/>
    <w:basedOn w:val="Standard"/>
    <w:next w:val="Standard"/>
    <w:autoRedefine/>
    <w:uiPriority w:val="39"/>
    <w:rsid w:val="002D7FEA"/>
    <w:pPr>
      <w:jc w:val="left"/>
    </w:pPr>
    <w:rPr>
      <w:rFonts w:asciiTheme="minorHAnsi" w:hAnsiTheme="minorHAnsi"/>
      <w:b/>
      <w:cap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2D7FEA"/>
    <w:pPr>
      <w:spacing w:before="0"/>
      <w:ind w:left="220"/>
      <w:jc w:val="left"/>
    </w:pPr>
    <w:rPr>
      <w:rFonts w:asciiTheme="minorHAnsi" w:hAnsiTheme="minorHAnsi"/>
      <w:smallCaps/>
      <w:szCs w:val="22"/>
    </w:rPr>
  </w:style>
  <w:style w:type="paragraph" w:styleId="Verzeichnis3">
    <w:name w:val="toc 3"/>
    <w:basedOn w:val="Standard"/>
    <w:next w:val="Standard"/>
    <w:autoRedefine/>
    <w:semiHidden/>
    <w:rsid w:val="002D7FEA"/>
    <w:pPr>
      <w:spacing w:before="0"/>
      <w:ind w:left="440"/>
      <w:jc w:val="left"/>
    </w:pPr>
    <w:rPr>
      <w:rFonts w:asciiTheme="minorHAnsi" w:hAnsiTheme="minorHAnsi"/>
      <w:i/>
      <w:szCs w:val="22"/>
    </w:rPr>
  </w:style>
  <w:style w:type="paragraph" w:styleId="Verzeichnis4">
    <w:name w:val="toc 4"/>
    <w:basedOn w:val="Standard"/>
    <w:next w:val="Standard"/>
    <w:autoRedefine/>
    <w:semiHidden/>
    <w:rsid w:val="002D7FEA"/>
    <w:pPr>
      <w:spacing w:before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2D7FEA"/>
    <w:pPr>
      <w:spacing w:before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2D7FEA"/>
    <w:pPr>
      <w:spacing w:before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2D7FEA"/>
    <w:pPr>
      <w:spacing w:before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2D7FEA"/>
    <w:pPr>
      <w:spacing w:before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2D7FEA"/>
    <w:pPr>
      <w:spacing w:before="0"/>
      <w:ind w:left="1760"/>
      <w:jc w:val="left"/>
    </w:pPr>
    <w:rPr>
      <w:rFonts w:asciiTheme="minorHAnsi" w:hAnsiTheme="minorHAns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rsid w:val="00E864AB"/>
    <w:rPr>
      <w:b/>
      <w:bCs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E864AB"/>
    <w:rPr>
      <w:rFonts w:ascii="Arial" w:hAnsi="Arial"/>
      <w:sz w:val="24"/>
      <w:szCs w:val="24"/>
      <w:lang w:val="de-DE"/>
    </w:rPr>
  </w:style>
  <w:style w:type="character" w:customStyle="1" w:styleId="KommentarthemaZchn">
    <w:name w:val="Kommentarthema Zchn"/>
    <w:basedOn w:val="KommentartextZchn"/>
    <w:link w:val="Kommentarthema"/>
    <w:rsid w:val="00E864AB"/>
    <w:rPr>
      <w:rFonts w:ascii="Arial" w:hAnsi="Arial"/>
      <w:b/>
      <w:bCs/>
      <w:sz w:val="24"/>
      <w:szCs w:val="24"/>
      <w:lang w:val="de-DE"/>
    </w:rPr>
  </w:style>
  <w:style w:type="table" w:styleId="Tabellenraster">
    <w:name w:val="Table Grid"/>
    <w:basedOn w:val="NormaleTabelle"/>
    <w:uiPriority w:val="59"/>
    <w:rsid w:val="007E7731"/>
    <w:rPr>
      <w:rFonts w:asciiTheme="minorHAnsi" w:eastAsiaTheme="minorHAnsi" w:hAnsiTheme="minorHAnsi" w:cstheme="minorBidi"/>
      <w:sz w:val="22"/>
      <w:szCs w:val="22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7E7731"/>
    <w:rPr>
      <w:rFonts w:ascii="Arial" w:hAnsi="Arial"/>
      <w:sz w:val="22"/>
      <w:szCs w:val="24"/>
      <w:lang w:val="de-DE"/>
    </w:rPr>
  </w:style>
  <w:style w:type="character" w:customStyle="1" w:styleId="TextkrperZchn">
    <w:name w:val="Textkörper Zchn"/>
    <w:basedOn w:val="Absatz-Standardschriftart"/>
    <w:link w:val="Textkrper"/>
    <w:rsid w:val="003D4092"/>
    <w:rPr>
      <w:rFonts w:ascii="Arial" w:hAnsi="Arial"/>
      <w:b/>
      <w:i/>
      <w:sz w:val="22"/>
      <w:szCs w:val="24"/>
      <w:lang w:val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D4092"/>
    <w:rPr>
      <w:rFonts w:ascii="Arial" w:hAnsi="Arial" w:cs="Arial"/>
      <w:sz w:val="24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8232D4"/>
    <w:rPr>
      <w:rFonts w:ascii="Arial" w:hAnsi="Arial" w:cs="Arial"/>
      <w:b/>
      <w:bCs/>
      <w:iCs/>
      <w:sz w:val="24"/>
      <w:szCs w:val="28"/>
      <w:shd w:val="pct20" w:color="auto" w:fill="auto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0AF2"/>
    <w:rPr>
      <w:rFonts w:ascii="Arial" w:hAnsi="Arial" w:cs="Arial"/>
      <w:b/>
      <w:bCs/>
      <w:sz w:val="24"/>
      <w:szCs w:val="26"/>
      <w:lang w:val="de-DE"/>
    </w:rPr>
  </w:style>
  <w:style w:type="character" w:customStyle="1" w:styleId="apple-tab-span">
    <w:name w:val="apple-tab-span"/>
    <w:basedOn w:val="Absatz-Standardschriftart"/>
    <w:rsid w:val="00070AF2"/>
  </w:style>
  <w:style w:type="paragraph" w:customStyle="1" w:styleId="p3">
    <w:name w:val="p3"/>
    <w:basedOn w:val="Standard"/>
    <w:rsid w:val="00070AF2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  <w:style w:type="character" w:customStyle="1" w:styleId="s3">
    <w:name w:val="s3"/>
    <w:basedOn w:val="Absatz-Standardschriftart"/>
    <w:rsid w:val="00070AF2"/>
  </w:style>
  <w:style w:type="character" w:styleId="Fett">
    <w:name w:val="Strong"/>
    <w:basedOn w:val="Absatz-Standardschriftart"/>
    <w:uiPriority w:val="22"/>
    <w:qFormat/>
    <w:rsid w:val="00070AF2"/>
    <w:rPr>
      <w:b/>
      <w:bCs/>
    </w:rPr>
  </w:style>
  <w:style w:type="character" w:customStyle="1" w:styleId="s2">
    <w:name w:val="s2"/>
    <w:basedOn w:val="Absatz-Standardschriftart"/>
    <w:rsid w:val="00070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42.de" TargetMode="Externa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82CABC-70E1-43BC-98FF-A05AC25DC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1689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&lt;Ihr System&gt;</vt:lpstr>
    </vt:vector>
  </TitlesOfParts>
  <Manager/>
  <Company/>
  <LinksUpToDate>false</LinksUpToDate>
  <CharactersWithSpaces>12307</CharactersWithSpaces>
  <SharedDoc>false</SharedDoc>
  <HyperlinkBase/>
  <HLinks>
    <vt:vector size="18" baseType="variant">
      <vt:variant>
        <vt:i4>6946825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xpointer(/descendant-or-self::ap:Topic[@OId='XHXfmljU/U+rsiRTMnQgRQ=='])</vt:lpwstr>
      </vt:variant>
      <vt:variant>
        <vt:i4>3604507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xpointer(/descendant-or-self::ap:Topic[@OId='UqOtqMbG6UanMkVohgRaNQ=='])</vt:lpwstr>
      </vt:variant>
      <vt:variant>
        <vt:i4>5242973</vt:i4>
      </vt:variant>
      <vt:variant>
        <vt:i4>11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&lt;Ihr System&gt;</dc:title>
  <dc:subject>Architekturdokumentation</dc:subject>
  <dc:creator>&lt;Ihr Name&gt;</dc:creator>
  <cp:keywords/>
  <dc:description>arc42 Template (Version 4.0) zur Dokumentation von Software- und Systemarchitekturen.</dc:description>
  <cp:lastModifiedBy>tickstero</cp:lastModifiedBy>
  <cp:revision>4</cp:revision>
  <cp:lastPrinted>2011-04-05T18:29:00Z</cp:lastPrinted>
  <dcterms:created xsi:type="dcterms:W3CDTF">2015-03-16T12:37:00Z</dcterms:created>
  <dcterms:modified xsi:type="dcterms:W3CDTF">2015-03-18T12:47:00Z</dcterms:modified>
  <cp:category/>
</cp:coreProperties>
</file>